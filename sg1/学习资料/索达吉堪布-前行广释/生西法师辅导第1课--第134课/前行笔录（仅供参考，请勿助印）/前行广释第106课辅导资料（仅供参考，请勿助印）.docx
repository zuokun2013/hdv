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adjustRightInd w:val="0"/>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本稿为内部学习所用，非正式文稿，仅供参考，请勿助印！</w:t>
      </w:r>
    </w:p>
    <w:p>
      <w:pPr>
        <w:widowControl/>
        <w:adjustRightInd w:val="0"/>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《前行广释》第106课辅导资料（终稿）</w:t>
      </w:r>
    </w:p>
    <w:p>
      <w:pPr>
        <w:widowControl/>
        <w:adjustRightInd w:val="0"/>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adjustRightInd w:val="0"/>
        <w:spacing w:line="360" w:lineRule="auto"/>
        <w:ind w:firstLine="560" w:firstLineChars="200"/>
        <w:jc w:val="center"/>
        <w:rPr>
          <w:rFonts w:ascii="宋体" w:hAnsi="宋体"/>
          <w:b/>
          <w:sz w:val="28"/>
          <w:szCs w:val="28"/>
        </w:rPr>
      </w:pPr>
      <w:r>
        <w:rPr>
          <w:rFonts w:hint="eastAsia" w:ascii="楷体" w:hAnsi="楷体" w:eastAsia="楷体" w:cs="楷体"/>
          <w:b/>
          <w:bCs/>
          <w:sz w:val="28"/>
          <w:szCs w:val="28"/>
        </w:rPr>
        <w:t>离障本来怙主龙钦巴，祈请无垢光尊常护我。</w:t>
      </w:r>
    </w:p>
    <w:p>
      <w:pPr>
        <w:spacing w:line="360" w:lineRule="auto"/>
        <w:ind w:firstLine="880" w:firstLineChars="200"/>
        <w:jc w:val="center"/>
        <w:rPr>
          <w:rFonts w:ascii="宋体" w:hAnsi="宋体"/>
          <w:b/>
          <w:sz w:val="44"/>
          <w:szCs w:val="44"/>
        </w:rPr>
      </w:pPr>
    </w:p>
    <w:p>
      <w:pPr>
        <w:spacing w:line="360" w:lineRule="auto"/>
        <w:ind w:firstLine="560" w:firstLineChars="200"/>
        <w:rPr>
          <w:rFonts w:ascii="楷体" w:hAnsi="楷体" w:eastAsia="楷体"/>
          <w:sz w:val="28"/>
          <w:szCs w:val="28"/>
        </w:rPr>
      </w:pPr>
      <w:r>
        <w:rPr>
          <w:rFonts w:hint="eastAsia" w:ascii="楷体" w:hAnsi="楷体" w:eastAsia="楷体"/>
          <w:sz w:val="28"/>
          <w:szCs w:val="28"/>
        </w:rPr>
        <w:t>为度化一切众生请大家发无上的菩提心。发了菩提心之后今天我们继续一起学习《前行引导文》。</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《前行》是华智仁波切所造的修行的</w:t>
      </w:r>
      <w:r>
        <w:rPr>
          <w:rFonts w:hint="eastAsia" w:ascii="楷体" w:hAnsi="楷体" w:eastAsia="楷体"/>
          <w:sz w:val="28"/>
          <w:szCs w:val="28"/>
          <w:lang w:eastAsia="zh-CN"/>
        </w:rPr>
        <w:t>窍诀</w:t>
      </w:r>
      <w:r>
        <w:rPr>
          <w:rFonts w:hint="eastAsia" w:ascii="楷体" w:hAnsi="楷体" w:eastAsia="楷体"/>
          <w:sz w:val="28"/>
          <w:szCs w:val="28"/>
        </w:rPr>
        <w:t>。这些窍诀首先让我们的心从没有转入正法的转入正法；没有生起皈依的生起皈依；没有发起菩提心的发起菩提心。然后，福报不够的就圆满资粮；罪障深重的就</w:t>
      </w:r>
      <w:r>
        <w:rPr>
          <w:rFonts w:hint="eastAsia" w:ascii="楷体" w:hAnsi="楷体" w:eastAsia="楷体"/>
          <w:sz w:val="28"/>
          <w:szCs w:val="28"/>
          <w:lang w:eastAsia="zh-CN"/>
        </w:rPr>
        <w:t>清净</w:t>
      </w:r>
      <w:r>
        <w:rPr>
          <w:rFonts w:hint="eastAsia" w:ascii="楷体" w:hAnsi="楷体" w:eastAsia="楷体"/>
          <w:sz w:val="28"/>
          <w:szCs w:val="28"/>
        </w:rPr>
        <w:t>罪业；没有得到上师加持的就得到上师的强力摄受。最后，如果今生修行没有成就的，就可以通过往生法往生极乐世界。这些</w:t>
      </w:r>
      <w:r>
        <w:rPr>
          <w:rFonts w:hint="eastAsia" w:ascii="楷体" w:hAnsi="楷体" w:eastAsia="楷体"/>
          <w:sz w:val="28"/>
          <w:szCs w:val="28"/>
          <w:lang w:eastAsia="zh-CN"/>
        </w:rPr>
        <w:t>窍诀</w:t>
      </w:r>
      <w:r>
        <w:rPr>
          <w:rFonts w:hint="eastAsia" w:ascii="楷体" w:hAnsi="楷体" w:eastAsia="楷体"/>
          <w:sz w:val="28"/>
          <w:szCs w:val="28"/>
        </w:rPr>
        <w:t>都是能够让我们的心达到阶段或究竟目标的殊胜的修行方法，所以对我们来讲意义重大。</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前面我们已经学完了共同前行。但是，在修行没有修到量，心中没有生起验相之前，我们都要一直不断地修行。只是在对于修行方式上，有些大德开示是要把前面的修行修到量之后再修下面的；而有些上师是说即便没有修到量，也可以按照修法次第一直修下去，然后再一遍一遍地回过头来修，这样也可以在某段时间中修行到量，我们的心也可以达到里面所讲的标准。</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达到标准很重要，只有我们修行达到了标准才可以转变我们的心。因为我们的心严重地耽著轮回，并没有与在轮回之外的解脱有关联的作意。所以我们必须非常努力、很强劲、长时间、不断地去观修，只有这样我们的心才可以转变。</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就像一根棍子如果弯曲得很厉害，就需要很长时间，通过循序渐进的方式才能逐渐调直。《大乘经庄严论》中弥勒菩萨也讲，就像我们调竹竿一样，如果它弯曲得很厉害，而我们要把它调直的话，有三点很重要：第一，方式方法；第二，持之以恒；第三，循序渐进。</w:t>
      </w:r>
    </w:p>
    <w:p>
      <w:pPr>
        <w:spacing w:line="360" w:lineRule="auto"/>
        <w:ind w:firstLine="560" w:firstLineChars="200"/>
        <w:rPr>
          <w:rFonts w:ascii="楷体" w:hAnsi="楷体" w:eastAsia="楷体"/>
          <w:sz w:val="28"/>
          <w:szCs w:val="28"/>
        </w:rPr>
      </w:pPr>
      <w:r>
        <w:rPr>
          <w:rFonts w:hint="eastAsia" w:ascii="楷体" w:hAnsi="楷体" w:eastAsia="楷体"/>
          <w:sz w:val="28"/>
          <w:szCs w:val="28"/>
        </w:rPr>
        <w:t>第一点，如果方法不正确，即我们不知道该怎么做才能把弯曲的竹剑或者棍子调直，那肯定是不行的；第二点，因为棍子弯曲得很厉害，所以我们必须要持续地、长久地去做，才能慢慢见效；第三点，循序渐进。为什么循序渐进？因为如果我们一下子使劲、用力矫正的话它就折了。本来是想让这个剑调直,但是未曾想把他给损伤了。所以我们在修行当中循序渐进很有必要。</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所以要一步一步来。如果我们想一下子把自己的心调到一个很高的高度，就很容易让自己的道心中途夭折，自己修不下去或彻底失败。这好比在调竹剑的时候，有时要放在水里泡很长时间，再把它放在火上烤。烤完之后再把它绑在一个很直的器具上耗一段时间。然后再放下来又泡，然后又烤......这样慢慢地就可以把弯曲的竹剑调得非常直。</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修心也是同样的道理，这些要素对我们都非常重要。第一，正确的方法。当然，我们目前正在闻思的教言本身是正确无误的；第二，一定要有一颗长远的心。千万不要修了几天不起作用就想放下，就觉得这个是不是不管用。千万不要有这样的想法。我们应该有一颗长远的心，持之以恒地修下去。这样逐渐地，当我们开始投入心力真正去观修的时候，它总有一天会被调整好；第三，一定要遵循次第，不要急躁。（第二个是要长远心，第三是不要急躁。第二、第三点不一样的。）心要缓慢。不管世间法也好，或是很多修心上师们经常给我们的一条建议就是“慢慢走，快快到”。就这样慢慢地走、循序渐进地走，不要太着急，最终一定可以达成目标。</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所以有时候我们打坐观修了几个月好像没有起到什么作用，没有验相，也没有调伏自心；好像我们学习了很长时间，烦恼仍然粗重等等。其中原因要不然是自己的方式方法不对；要不然就是时间不够，太过急躁；我们还是应该按照这里面的引导一步一步地来。要把心沉淀下来修。</w:t>
      </w:r>
    </w:p>
    <w:p>
      <w:pPr>
        <w:spacing w:line="360" w:lineRule="auto"/>
        <w:ind w:firstLine="566" w:firstLineChars="202"/>
        <w:rPr>
          <w:rFonts w:ascii="楷体" w:hAnsi="楷体" w:eastAsia="楷体"/>
          <w:sz w:val="28"/>
          <w:szCs w:val="28"/>
        </w:rPr>
      </w:pPr>
      <w:r>
        <w:rPr>
          <w:rFonts w:hint="eastAsia" w:ascii="楷体" w:hAnsi="楷体" w:eastAsia="楷体"/>
          <w:sz w:val="28"/>
          <w:szCs w:val="28"/>
        </w:rPr>
        <w:t>我们在世间法中要做一件事情尚且急躁不得，需要一个比较正确的方法再加上长时间去做才行。更何况是调伏我们无始以来被惯坏的心这样出世间的事业。这就更需要正确的方法和不急不躁的心，和持之以恒的毅力去修行，慢慢才可以起作用。这些要素对我们来讲很关键。</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修完四加行之后，我们修的是不共加行。前面关于皈依方面的教言我们已经学习了，现在我们学的是菩提心。为了让我们能够把菩提心修好，前面也让我们修了慈悲喜舍四无量心。这个修好之后通过念诵十万遍皈依偈的方式正式发心。然后为了让我们的菩提心能够真实地增上，也讲了愿菩提心的学处，现在讲的是行菩提心的学处。所谓学处就是不断训练的方法、修行的方法。通过学习学处能够让我们相续中的菩提心越来越清净、越来越坚固和增上。</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前面我们讲了自他平等、自他相换、自轻他重这些对我们修菩提心的修行来讲非常重要的窍诀。一定要把这些学处认真地对待。如果每一个科判下面的内容都认真去看去观修了，那就没有理由生不起菩提心。因为所有方法都在这儿了，并且与我们修行生起菩提心没有关系的一个字都没有。</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这些引导文都是那些菩提心已经完完全全修圆满的修行者们所讲出来的经验，所有的窍诀都包涵在这里面。所以只要我们自己认认真真地去学习、认真去观修，就一定可以生起殊胜的菩提心。</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在发菩提心的时候，前面也提到过，一定要放弃只利益自己的心。一定要发起广大的菩提心。前面也讲了为什么要对自己之外的，和自己没关系的有情要发起利益他们的心。有的时候在发菩提心的时候，突然会想为什么要去利益他们？我现在坐在这儿修行为什么要利益他们呢？他们这些人也不认识我，我也不认识他们，甚至其中很多人都是跟我作对的，我为什么要利益他们？有的时候这些念头就会时不时地跳出来骚扰我们一下，让我们心生困惑。</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在很多大德的教言当中也讲到过这方面的内容。比如我们前面介绍过的《入行论》第八品静虑品中，寂天菩萨讲的很殊胜的自他平等的教言。为什么要修自他平等？为什么一定要利益众生呢？因为从空性的侧面来讲空性没有差别，从佛性的侧面来讲佛性也没有差别。所谓的我只利益我，而不利益</w:t>
      </w:r>
      <w:r>
        <w:rPr>
          <w:rFonts w:hint="eastAsia" w:ascii="楷体" w:hAnsi="楷体" w:eastAsia="楷体"/>
          <w:sz w:val="28"/>
          <w:szCs w:val="28"/>
          <w:lang w:eastAsia="zh-CN"/>
        </w:rPr>
        <w:t>其他人</w:t>
      </w:r>
      <w:r>
        <w:rPr>
          <w:rFonts w:hint="eastAsia" w:ascii="楷体" w:hAnsi="楷体" w:eastAsia="楷体"/>
          <w:sz w:val="28"/>
          <w:szCs w:val="28"/>
        </w:rPr>
        <w:t>，这种人我的界限只是我们的虚妄分别念划出来的。它是我们在不了解本性的前提下划出来的鸿沟。</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中观的思想、佛性如来藏的思想、了义的观点，当我们学完这些比较高深的观点再来看自他平等的法义的时候，会有很多不一样的理解。比如说空性，究竟当中，你我他的差别根本不存在，连名称都不存在，意义上更没有。所有的本性都是大空性，都是平等的。所以，要从空性的侧面来理解平等性。空性当中哪里有你我他的差别？只利益我不利益他，这种分别一概没有。</w:t>
      </w:r>
    </w:p>
    <w:p>
      <w:pPr>
        <w:spacing w:line="360" w:lineRule="auto"/>
        <w:ind w:firstLine="560" w:firstLineChars="200"/>
        <w:rPr>
          <w:rFonts w:ascii="楷体" w:hAnsi="楷体" w:eastAsia="楷体"/>
          <w:color w:val="000000" w:themeColor="text1"/>
          <w:sz w:val="28"/>
          <w:szCs w:val="28"/>
          <w14:textFill>
            <w14:solidFill>
              <w14:schemeClr w14:val="tx1"/>
            </w14:solidFill>
          </w14:textFill>
        </w:rPr>
      </w:pPr>
      <w:r>
        <w:rPr>
          <w:rFonts w:hint="eastAsia" w:ascii="楷体" w:hAnsi="楷体" w:eastAsia="楷体"/>
          <w:sz w:val="28"/>
          <w:szCs w:val="28"/>
        </w:rPr>
        <w:t>术语胜义谛当中，这个胜义就是指实际的状况。换一个词来讲就是本来的样子。万法本来是这样的。所有的众生在本质上没有分别。实际情况就是没有差别的。如果我们去观察它的核心、本质的话，我们就会发</w:t>
      </w:r>
      <w:r>
        <w:rPr>
          <w:rFonts w:hint="eastAsia" w:ascii="楷体" w:hAnsi="楷体" w:eastAsia="楷体"/>
          <w:color w:val="000000" w:themeColor="text1"/>
          <w:sz w:val="28"/>
          <w:szCs w:val="28"/>
          <w14:textFill>
            <w14:solidFill>
              <w14:schemeClr w14:val="tx1"/>
            </w14:solidFill>
          </w14:textFill>
        </w:rPr>
        <w:t>现，其实所谓的只利益我不利益其它众生,除了我之外的其它有情和我无关，这所有的思想、分别念都是不存在的、都是假的、都是虚妄分别的产物。</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所以从空性的侧面来讲根本没办法区别你我他。从佛性的侧面来讲，佛陀是完完全全地把所有的实相都现证了。佛陀告诉我们，所有的佛陀法身一味。只要我们从凡夫成佛了，那么我们的法身和</w:t>
      </w:r>
      <w:r>
        <w:rPr>
          <w:rFonts w:hint="eastAsia" w:ascii="楷体" w:hAnsi="楷体" w:eastAsia="楷体"/>
          <w:sz w:val="28"/>
          <w:szCs w:val="28"/>
          <w:lang w:eastAsia="zh-CN"/>
        </w:rPr>
        <w:t>其他佛</w:t>
      </w:r>
      <w:r>
        <w:rPr>
          <w:rFonts w:hint="eastAsia" w:ascii="楷体" w:hAnsi="楷体" w:eastAsia="楷体"/>
          <w:sz w:val="28"/>
          <w:szCs w:val="28"/>
        </w:rPr>
        <w:t>的法身没有差别。</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这个意味着什么呢？这意味着在实际情况当中所有一切都是平等的。所有众生，所谓很多不一样的张三李四或者说每个相续，这些暂时在名言谛当中存在的差别，在真正的究竟的证悟的状态中都没有了。所以说不管是从空性的侧面来讲还是从佛性如来藏侧面来讲都没有人我的分别。</w:t>
      </w:r>
    </w:p>
    <w:p>
      <w:pPr>
        <w:spacing w:line="360" w:lineRule="auto"/>
        <w:ind w:firstLine="560" w:firstLineChars="200"/>
        <w:rPr>
          <w:rFonts w:ascii="楷体" w:hAnsi="楷体" w:eastAsia="楷体"/>
          <w:sz w:val="28"/>
          <w:szCs w:val="28"/>
        </w:rPr>
      </w:pPr>
      <w:r>
        <w:rPr>
          <w:rFonts w:hint="eastAsia" w:ascii="楷体" w:hAnsi="楷体" w:eastAsia="楷体"/>
          <w:sz w:val="28"/>
          <w:szCs w:val="28"/>
        </w:rPr>
        <w:t>究竟来讲没有分别，那为什么我们在修道的时候一定要说我，说只为我的安乐而奋发，而其它众生的我不去管，因为和我没有关系呢？如果我们生起这种心，就说明我们还不了解实际情况。实际情况是没有这些分别。但是我们自己认为有分别。所以这就叫作颠倒。</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既然是颠倒的，就不可靠。所以我们就要想方设法地把这种不可靠的、颠倒的分别念予以遣除。因为从胜义的特质上面观察的时候，一切就是没有分别的，都是平等的。自他是平等的，就是这样的。</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入行论》第八品当中也从名言的侧面来讲，所谓的我和他、自和他的分别就好像这个身体本来不是我的身体，但我执著是我的身体一样。本来不是我的手我的脚，但我把它执著为是我的手我的脚。本来手和脚是他体的，我们却执为一个本体来看待。其它众生也是一样的。这个是从名言的侧面观察。就是，我们认为的我其实也是一个错误，也是根本就不存在的，把不是我的东西执为我。既然这样，就可以把本来我们认为不是我的这些众生执为我了。这个本来来讲是没有什么分别的。</w:t>
      </w:r>
    </w:p>
    <w:p>
      <w:pPr>
        <w:ind w:firstLine="560" w:firstLineChars="200"/>
        <w:rPr>
          <w:rFonts w:ascii="楷体" w:hAnsi="楷体" w:eastAsia="楷体"/>
          <w:sz w:val="28"/>
          <w:szCs w:val="28"/>
        </w:rPr>
      </w:pPr>
      <w:r>
        <w:rPr>
          <w:rFonts w:hint="eastAsia" w:ascii="楷体" w:hAnsi="楷体" w:eastAsia="楷体"/>
          <w:sz w:val="28"/>
          <w:szCs w:val="28"/>
        </w:rPr>
        <w:t>所以不管是从究竟的胜义谛侧面来讲，还是从名言谛侧面来讲都是平等的。只要我们了解了这样的意义之后，在发菩提心时我们就不会想，为什么要为了和我没有关系的众生去修行呢？在修行的时候一切众生同时成佛，因为我们的本性是无二无别的缘故。这样就可以帮助我们生起利益众生的心。</w:t>
      </w:r>
    </w:p>
    <w:p>
      <w:pPr>
        <w:ind w:firstLine="560" w:firstLineChars="200"/>
        <w:rPr>
          <w:rFonts w:ascii="楷体" w:hAnsi="楷体" w:eastAsia="楷体"/>
          <w:sz w:val="28"/>
          <w:szCs w:val="28"/>
        </w:rPr>
      </w:pPr>
      <w:r>
        <w:rPr>
          <w:rFonts w:hint="eastAsia" w:ascii="楷体" w:hAnsi="楷体" w:eastAsia="楷体"/>
          <w:sz w:val="28"/>
          <w:szCs w:val="28"/>
        </w:rPr>
        <w:t>而这种心绝对符合于实相的，又是打破我们修佛法成佛过程中大障碍的一个窍诀。什么障碍呢？就是错误地分别认为有我，一切以我为中心，这个我爱执的障碍。</w:t>
      </w:r>
    </w:p>
    <w:p>
      <w:pPr>
        <w:ind w:firstLine="560" w:firstLineChars="200"/>
        <w:rPr>
          <w:rFonts w:ascii="楷体" w:hAnsi="楷体" w:eastAsia="楷体"/>
          <w:sz w:val="28"/>
          <w:szCs w:val="28"/>
        </w:rPr>
      </w:pPr>
      <w:r>
        <w:rPr>
          <w:rFonts w:hint="eastAsia" w:ascii="楷体" w:hAnsi="楷体" w:eastAsia="楷体"/>
          <w:sz w:val="28"/>
          <w:szCs w:val="28"/>
        </w:rPr>
        <w:t>所以既符合实际的情况，又是能够灭掉我们修行障碍的法，因此给出很多观修的方式。如果按照这样修的话，就可以生起利益众生的心，同时也把让自己受痛苦的最大毒瘤</w:t>
      </w:r>
      <w:r>
        <w:rPr>
          <w:rFonts w:ascii="Arial" w:hAnsi="Arial" w:cs="Arial"/>
          <w:color w:val="333333"/>
          <w:sz w:val="18"/>
          <w:szCs w:val="18"/>
        </w:rPr>
        <w:t>——</w:t>
      </w:r>
      <w:r>
        <w:rPr>
          <w:rFonts w:hint="eastAsia" w:ascii="楷体" w:hAnsi="楷体" w:eastAsia="楷体"/>
          <w:sz w:val="28"/>
          <w:szCs w:val="28"/>
        </w:rPr>
        <w:t>我执，完完全全拔除掉。</w:t>
      </w:r>
    </w:p>
    <w:p>
      <w:pPr>
        <w:ind w:firstLine="560" w:firstLineChars="200"/>
        <w:rPr>
          <w:rFonts w:ascii="楷体" w:hAnsi="楷体" w:eastAsia="楷体"/>
          <w:sz w:val="28"/>
          <w:szCs w:val="28"/>
        </w:rPr>
      </w:pPr>
      <w:r>
        <w:rPr>
          <w:rFonts w:hint="eastAsia" w:ascii="楷体" w:hAnsi="楷体" w:eastAsia="楷体"/>
          <w:sz w:val="28"/>
          <w:szCs w:val="28"/>
        </w:rPr>
        <w:t>所以这些所有的修行方法和上上下下的教言，如果合起来看的话全都是一个密意。为什么必须要发菩提心的原因也就是这样的，因为如果不发菩提心，它不符合于实际的情况。你用一个不符合实际情况的修行，怎么可以最后证悟实相呢？只有以符合究竟实相的因去修，把它修的有力量，才可以证悟实际的状况。</w:t>
      </w:r>
    </w:p>
    <w:p>
      <w:pPr>
        <w:ind w:firstLine="560" w:firstLineChars="200"/>
        <w:rPr>
          <w:rFonts w:ascii="楷体" w:hAnsi="楷体" w:eastAsia="楷体"/>
          <w:sz w:val="28"/>
          <w:szCs w:val="28"/>
        </w:rPr>
      </w:pPr>
      <w:r>
        <w:rPr>
          <w:rFonts w:hint="eastAsia" w:ascii="楷体" w:hAnsi="楷体" w:eastAsia="楷体"/>
          <w:sz w:val="28"/>
          <w:szCs w:val="28"/>
        </w:rPr>
        <w:t>实际情况当中是没有自他分别的，是没有狭隘的心，只是利益我，不利益众生。如果我们在修行的时候，说只利益我喜欢的这类众生，而别的这些我不管，怨敌我不度化，和我关系不好的我就不高兴理睬，这些所有的作意、概念都不符合实际情况。如果你抱着这个状态去修大乘道，那根本也不是大乘，错误的因得不到正确的果。所以应想方设法把我爱执的心彻底地泯灭，而这些修法在这里面讲了很多。</w:t>
      </w:r>
    </w:p>
    <w:p>
      <w:pPr>
        <w:ind w:firstLine="560" w:firstLineChars="200"/>
        <w:rPr>
          <w:rFonts w:ascii="楷体" w:hAnsi="楷体" w:eastAsia="楷体"/>
          <w:sz w:val="28"/>
          <w:szCs w:val="28"/>
        </w:rPr>
      </w:pPr>
      <w:r>
        <w:rPr>
          <w:rFonts w:hint="eastAsia" w:ascii="楷体" w:hAnsi="楷体" w:eastAsia="楷体"/>
          <w:sz w:val="28"/>
          <w:szCs w:val="28"/>
        </w:rPr>
        <w:t>在修完愿菩提心的学处之后，我们就修行菩提心的学处。行菩提心的学处是以六度来进行安立的。首先是讲到布施度，布施的修法分财施、法施和无畏施三种。前面财布施已经学了，我们自己也要循序渐进地来培养布施的习气，越训练越强，吝啬的心越弱，心量就越大。完全没有因为布施给别人而有舍不得的状态。持续性地给我们的心布施习气的因缘，经常串习。</w:t>
      </w:r>
    </w:p>
    <w:p>
      <w:pPr>
        <w:ind w:firstLine="560" w:firstLineChars="200"/>
        <w:rPr>
          <w:rFonts w:ascii="楷体" w:hAnsi="楷体" w:eastAsia="楷体"/>
          <w:sz w:val="28"/>
          <w:szCs w:val="28"/>
        </w:rPr>
      </w:pPr>
      <w:r>
        <w:rPr>
          <w:rFonts w:hint="eastAsia" w:ascii="楷体" w:hAnsi="楷体" w:eastAsia="楷体"/>
          <w:sz w:val="28"/>
          <w:szCs w:val="28"/>
        </w:rPr>
        <w:t>当然这里也有很多要说服自己的，有时在我们自己舍不得的时候，佛菩萨也会给出很多“药方”来说服我们。你现在舍不得是不是？当你死的时候，全部都要放弃，而且那是被动放弃，这有什么坏处呢？被动放弃的话，你在死的时候还会念念不忘，因此影响你的投生，这种念念不忘的心对你的后世并不是一个好消息。</w:t>
      </w:r>
    </w:p>
    <w:p>
      <w:pPr>
        <w:ind w:firstLine="560" w:firstLineChars="200"/>
        <w:rPr>
          <w:rFonts w:ascii="楷体" w:hAnsi="楷体" w:eastAsia="楷体"/>
          <w:sz w:val="28"/>
          <w:szCs w:val="28"/>
        </w:rPr>
      </w:pPr>
      <w:r>
        <w:rPr>
          <w:rFonts w:hint="eastAsia" w:ascii="楷体" w:hAnsi="楷体" w:eastAsia="楷体"/>
          <w:sz w:val="28"/>
          <w:szCs w:val="28"/>
        </w:rPr>
        <w:t>你死的时候都要放弃的，钱丢了就是丢了，如果被火烧了就烧了，财富都会通过这样那样的因缘消失，你不想放也会放。虽然同样都是放，但是主动放和被动放差别可就大了。</w:t>
      </w:r>
    </w:p>
    <w:p>
      <w:pPr>
        <w:ind w:firstLine="560" w:firstLineChars="200"/>
        <w:rPr>
          <w:rFonts w:ascii="楷体" w:hAnsi="楷体" w:eastAsia="楷体"/>
          <w:sz w:val="28"/>
          <w:szCs w:val="28"/>
        </w:rPr>
      </w:pPr>
      <w:r>
        <w:rPr>
          <w:rFonts w:hint="eastAsia" w:ascii="楷体" w:hAnsi="楷体" w:eastAsia="楷体"/>
          <w:sz w:val="28"/>
          <w:szCs w:val="28"/>
        </w:rPr>
        <w:t>在你还没有真正准备放弃的时候，突然一个因缘到来了让你放，那个时候心情是痛苦的。就好像平时没有串习过死亡无常的心，自己或亲人的死亡突然到来了，因为没准备好，就会很痛苦。</w:t>
      </w:r>
    </w:p>
    <w:p>
      <w:pPr>
        <w:ind w:firstLine="560" w:firstLineChars="200"/>
        <w:rPr>
          <w:rFonts w:ascii="楷体" w:hAnsi="楷体" w:eastAsia="楷体"/>
          <w:sz w:val="28"/>
          <w:szCs w:val="28"/>
        </w:rPr>
      </w:pPr>
      <w:r>
        <w:rPr>
          <w:rFonts w:hint="eastAsia" w:ascii="楷体" w:hAnsi="楷体" w:eastAsia="楷体"/>
          <w:sz w:val="28"/>
          <w:szCs w:val="28"/>
        </w:rPr>
        <w:t>但如果平时经常串习过无常，知道自己也会死亡的，亲人也会死亡的，那么当死亡突然到来的时候，并不会那样痛苦。为什么呢？他早就主动接受了这个事实，主动接受和被动接受都是接受，但是差别真的是太大了。</w:t>
      </w:r>
    </w:p>
    <w:p>
      <w:pPr>
        <w:ind w:firstLine="560" w:firstLineChars="200"/>
        <w:rPr>
          <w:rFonts w:ascii="楷体" w:hAnsi="楷体" w:eastAsia="楷体"/>
          <w:sz w:val="28"/>
          <w:szCs w:val="28"/>
        </w:rPr>
      </w:pPr>
      <w:r>
        <w:rPr>
          <w:rFonts w:hint="eastAsia" w:ascii="楷体" w:hAnsi="楷体" w:eastAsia="楷体"/>
          <w:sz w:val="28"/>
          <w:szCs w:val="28"/>
        </w:rPr>
        <w:t>与其到时候以这么多具有过患的方式来被动放弃，还不如现在通过主动积极的方式放弃。这种放弃就变成叫做布施或者供养的善法。被</w:t>
      </w:r>
      <w:r>
        <w:rPr>
          <w:rFonts w:ascii="楷体" w:hAnsi="楷体" w:eastAsia="楷体"/>
          <w:sz w:val="28"/>
          <w:szCs w:val="28"/>
        </w:rPr>
        <w:t>动</w:t>
      </w:r>
      <w:r>
        <w:rPr>
          <w:rFonts w:hint="eastAsia" w:ascii="楷体" w:hAnsi="楷体" w:eastAsia="楷体"/>
          <w:sz w:val="28"/>
          <w:szCs w:val="28"/>
        </w:rPr>
        <w:t>放弃没有任何善法，而且引发很多的痛苦和罪业，它是痛苦的因。而主动放弃会演变成善业，如果你在主动放弃过程当中，再加上出离心、菩提心、空性的因素，这个善法可就无量无边了。</w:t>
      </w:r>
    </w:p>
    <w:p>
      <w:pPr>
        <w:widowControl/>
        <w:ind w:firstLine="420"/>
        <w:jc w:val="left"/>
        <w:rPr>
          <w:rFonts w:ascii="楷体" w:hAnsi="楷体" w:eastAsia="楷体"/>
          <w:sz w:val="28"/>
          <w:szCs w:val="28"/>
        </w:rPr>
      </w:pPr>
      <w:r>
        <w:rPr>
          <w:rFonts w:hint="eastAsia" w:ascii="楷体" w:hAnsi="楷体" w:eastAsia="楷体"/>
          <w:sz w:val="28"/>
          <w:szCs w:val="28"/>
        </w:rPr>
        <w:t>主动放弃的东西很少，得到的东西太大了。但被动放弃什么都得不到，而且得到了一大堆的罪业和后续不好的因缘，让你所有痛苦的因素都在被动放弃中全部都得到了。我们这样算笔账就很清楚。现在有自在的时候，为什么不去想想这个问题后主动放舍呢？</w:t>
      </w:r>
    </w:p>
    <w:p>
      <w:pPr>
        <w:widowControl/>
        <w:ind w:firstLine="420"/>
        <w:jc w:val="left"/>
        <w:rPr>
          <w:rFonts w:ascii="楷体" w:hAnsi="楷体" w:eastAsia="楷体"/>
          <w:sz w:val="28"/>
          <w:szCs w:val="28"/>
        </w:rPr>
      </w:pPr>
      <w:r>
        <w:rPr>
          <w:rFonts w:hint="eastAsia" w:ascii="楷体" w:hAnsi="楷体" w:eastAsia="楷体"/>
          <w:sz w:val="28"/>
          <w:szCs w:val="28"/>
        </w:rPr>
        <w:t>但也不是让我们彻底地放舍，而是让我们逐渐培养放舍的习气。通过发大愿大心的方式，佛法的智慧就体现在这上面。这不是很消极，是很积极的，未雨绸缪了，他知道这个事情将要发生，就想了一个最利益自他的方法来解决和面对这个问题。而不是被动地、眼睁睁地看着事情的发生，而自己什么都不作为，这才是真正的消极。</w:t>
      </w:r>
    </w:p>
    <w:p>
      <w:pPr>
        <w:widowControl/>
        <w:ind w:firstLine="560"/>
        <w:jc w:val="left"/>
        <w:rPr>
          <w:rFonts w:ascii="楷体" w:hAnsi="楷体" w:eastAsia="楷体"/>
          <w:sz w:val="28"/>
          <w:szCs w:val="28"/>
        </w:rPr>
      </w:pPr>
      <w:r>
        <w:rPr>
          <w:rFonts w:hint="eastAsia" w:ascii="楷体" w:hAnsi="楷体" w:eastAsia="楷体"/>
          <w:sz w:val="28"/>
          <w:szCs w:val="28"/>
        </w:rPr>
        <w:t>在</w:t>
      </w:r>
      <w:r>
        <w:rPr>
          <w:rFonts w:ascii="楷体" w:hAnsi="楷体" w:eastAsia="楷体"/>
          <w:sz w:val="28"/>
          <w:szCs w:val="28"/>
        </w:rPr>
        <w:t>事情发生之前</w:t>
      </w:r>
      <w:r>
        <w:rPr>
          <w:rFonts w:hint="eastAsia" w:ascii="楷体" w:hAnsi="楷体" w:eastAsia="楷体"/>
          <w:sz w:val="28"/>
          <w:szCs w:val="28"/>
        </w:rPr>
        <w:t>想方设法地去思维佛菩萨给出我们的一些建议。思维完之后，我们内心当中就释然了。把这个道理想通之后，吝啬心就会逐渐在思维过程当中瓦解，因为吝啬心而抓财物的手也就不知不觉地松下来了，也愿意放舍。因为道理想通了，知道这个没什么大</w:t>
      </w:r>
      <w:r>
        <w:rPr>
          <w:rFonts w:ascii="楷体" w:hAnsi="楷体" w:eastAsia="楷体"/>
          <w:sz w:val="28"/>
          <w:szCs w:val="28"/>
        </w:rPr>
        <w:t>意义</w:t>
      </w:r>
      <w:r>
        <w:rPr>
          <w:rFonts w:hint="eastAsia" w:ascii="楷体" w:hAnsi="楷体" w:eastAsia="楷体"/>
          <w:sz w:val="28"/>
          <w:szCs w:val="28"/>
        </w:rPr>
        <w:t>，主要</w:t>
      </w:r>
      <w:r>
        <w:rPr>
          <w:rFonts w:ascii="楷体" w:hAnsi="楷体" w:eastAsia="楷体"/>
          <w:sz w:val="28"/>
          <w:szCs w:val="28"/>
        </w:rPr>
        <w:t>是</w:t>
      </w:r>
      <w:r>
        <w:rPr>
          <w:rFonts w:hint="eastAsia" w:ascii="楷体" w:hAnsi="楷体" w:eastAsia="楷体"/>
          <w:sz w:val="28"/>
          <w:szCs w:val="28"/>
        </w:rPr>
        <w:t>这个道理想不通，只要道理想通了，还是愿意放的。</w:t>
      </w:r>
    </w:p>
    <w:p>
      <w:pPr>
        <w:widowControl/>
        <w:ind w:firstLine="560"/>
        <w:jc w:val="left"/>
        <w:rPr>
          <w:rFonts w:ascii="楷体" w:hAnsi="楷体" w:eastAsia="楷体"/>
          <w:sz w:val="28"/>
          <w:szCs w:val="28"/>
        </w:rPr>
      </w:pPr>
      <w:r>
        <w:rPr>
          <w:rFonts w:hint="eastAsia" w:ascii="楷体" w:hAnsi="楷体" w:eastAsia="楷体"/>
          <w:sz w:val="28"/>
          <w:szCs w:val="28"/>
        </w:rPr>
        <w:t>所以我们要深入地学，把其中的道理反反复复地思维透彻之后，自己在做供养和布施的时候就欢欢喜喜地去做。不是一边做一边在痛苦，这样利益不是很大，因为违背了我们做布施和供养的初衷。为什么要做这个？其实做这个原因，并不一定是要把这个东西舍出去。把东西舍出去只是最后的步骤而已，但不是全部。关键是在我们放舍的时候内心的转变、对财物的态度，以及对修行理念的不断地串习，这个是很重要的。</w:t>
      </w:r>
    </w:p>
    <w:p>
      <w:pPr>
        <w:widowControl/>
        <w:ind w:firstLine="560"/>
        <w:jc w:val="left"/>
        <w:rPr>
          <w:rFonts w:ascii="楷体" w:hAnsi="楷体" w:eastAsia="楷体"/>
          <w:sz w:val="28"/>
          <w:szCs w:val="28"/>
        </w:rPr>
      </w:pPr>
      <w:r>
        <w:rPr>
          <w:rFonts w:hint="eastAsia" w:ascii="楷体" w:hAnsi="楷体" w:eastAsia="楷体"/>
          <w:sz w:val="28"/>
          <w:szCs w:val="28"/>
        </w:rPr>
        <w:t>不贪执那些阻碍自己的东西，我们对于财富对于法的耽执会成为束缚。把这些束缚我们的东西如财富放弃之后，</w:t>
      </w:r>
      <w:r>
        <w:rPr>
          <w:rFonts w:ascii="楷体" w:hAnsi="楷体" w:eastAsia="楷体"/>
          <w:sz w:val="28"/>
          <w:szCs w:val="28"/>
        </w:rPr>
        <w:t>也</w:t>
      </w:r>
      <w:r>
        <w:rPr>
          <w:rFonts w:hint="eastAsia" w:ascii="楷体" w:hAnsi="楷体" w:eastAsia="楷体"/>
          <w:sz w:val="28"/>
          <w:szCs w:val="28"/>
        </w:rPr>
        <w:t>就是松开了束缚，那</w:t>
      </w:r>
      <w:r>
        <w:rPr>
          <w:rFonts w:ascii="楷体" w:hAnsi="楷体" w:eastAsia="楷体"/>
          <w:sz w:val="28"/>
          <w:szCs w:val="28"/>
        </w:rPr>
        <w:t>就</w:t>
      </w:r>
      <w:r>
        <w:rPr>
          <w:rFonts w:hint="eastAsia" w:ascii="楷体" w:hAnsi="楷体" w:eastAsia="楷体"/>
          <w:sz w:val="28"/>
          <w:szCs w:val="28"/>
        </w:rPr>
        <w:t>自由自在了。</w:t>
      </w:r>
    </w:p>
    <w:p>
      <w:pPr>
        <w:widowControl/>
        <w:ind w:firstLine="560"/>
        <w:jc w:val="left"/>
        <w:rPr>
          <w:rFonts w:ascii="楷体" w:hAnsi="楷体" w:eastAsia="楷体"/>
          <w:sz w:val="28"/>
          <w:szCs w:val="28"/>
        </w:rPr>
      </w:pPr>
      <w:r>
        <w:rPr>
          <w:rFonts w:hint="eastAsia" w:ascii="楷体" w:hAnsi="楷体" w:eastAsia="楷体"/>
          <w:sz w:val="28"/>
          <w:szCs w:val="28"/>
        </w:rPr>
        <w:t>对于我们自己来讲，是想身上有很多条束缚呢？还是很轻松地生活修行？当然是自由轻松最好了。既然我们想轻松想自由，那就要去想什么东西是束缚我们的因素呢？我们通过佛菩萨引导发现这些“财富”因素是各式各样的执著。如果这些是束缚的话，我们就应该放舍，那么就自在轻松了。这是我们真正做布施、供养的原则和初衷。当完全放舍清净，逐渐没有执著束缚的缘故就会成佛，因为成佛的状态就是完全没有束缚的状态。</w:t>
      </w:r>
    </w:p>
    <w:p>
      <w:pPr>
        <w:widowControl/>
        <w:ind w:firstLine="560"/>
        <w:jc w:val="left"/>
        <w:rPr>
          <w:rFonts w:ascii="楷体" w:hAnsi="楷体" w:eastAsia="楷体"/>
          <w:sz w:val="28"/>
          <w:szCs w:val="28"/>
        </w:rPr>
      </w:pPr>
      <w:r>
        <w:rPr>
          <w:rFonts w:hint="eastAsia" w:ascii="楷体" w:hAnsi="楷体" w:eastAsia="楷体"/>
          <w:sz w:val="28"/>
          <w:szCs w:val="28"/>
        </w:rPr>
        <w:t>而现在我们所修的是契合于真正的觉悟之道，本性当中这些都是没有的。左一条绳子，右一条绳子，这些束缚的东西，分析下来全都是叫做虚妄分别的东西在营造这一切的束缚。当我们发现这些都是心识上虚妄分别的时候，就没有什么放不下的。只要把问题想透想清楚之后，逐渐我们就可以去放舍。前面讲了财布施方面的内容。</w:t>
      </w:r>
    </w:p>
    <w:p>
      <w:pPr>
        <w:widowControl/>
        <w:ind w:firstLine="560"/>
        <w:jc w:val="left"/>
        <w:rPr>
          <w:rFonts w:ascii="楷体" w:hAnsi="楷体" w:eastAsia="楷体"/>
          <w:sz w:val="28"/>
          <w:szCs w:val="28"/>
        </w:rPr>
      </w:pPr>
      <w:r>
        <w:rPr>
          <w:rFonts w:hint="eastAsia" w:ascii="楷体" w:hAnsi="楷体" w:eastAsia="楷体"/>
          <w:sz w:val="28"/>
          <w:szCs w:val="28"/>
        </w:rPr>
        <w:t>今天，我们讲第二个科判——以正法做布施。对法布施方面有关的内容进行学习。</w:t>
      </w:r>
    </w:p>
    <w:p>
      <w:pPr>
        <w:widowControl/>
        <w:ind w:firstLine="560"/>
        <w:jc w:val="left"/>
        <w:rPr>
          <w:rFonts w:ascii="黑体" w:hAnsi="黑体" w:eastAsia="黑体"/>
          <w:sz w:val="28"/>
          <w:szCs w:val="28"/>
        </w:rPr>
      </w:pPr>
      <w:r>
        <w:rPr>
          <w:rFonts w:hint="eastAsia" w:ascii="黑体" w:hAnsi="黑体" w:eastAsia="黑体"/>
          <w:sz w:val="28"/>
          <w:szCs w:val="28"/>
        </w:rPr>
        <w:t>庚二、法施：</w:t>
      </w:r>
    </w:p>
    <w:p>
      <w:pPr>
        <w:widowControl/>
        <w:ind w:firstLine="560"/>
        <w:jc w:val="left"/>
        <w:rPr>
          <w:rFonts w:ascii="黑体" w:hAnsi="黑体" w:eastAsia="黑体"/>
          <w:sz w:val="28"/>
          <w:szCs w:val="28"/>
        </w:rPr>
      </w:pPr>
      <w:r>
        <w:rPr>
          <w:rFonts w:hint="eastAsia" w:ascii="黑体" w:hAnsi="黑体" w:eastAsia="黑体"/>
          <w:sz w:val="28"/>
          <w:szCs w:val="28"/>
        </w:rPr>
        <w:t>所谓的法施，就是指为他众灌顶、传法、念传承等等想方设法令他们相续奉行善法之举。</w:t>
      </w:r>
    </w:p>
    <w:p>
      <w:pPr>
        <w:widowControl/>
        <w:ind w:firstLine="560"/>
        <w:jc w:val="left"/>
        <w:rPr>
          <w:rFonts w:ascii="楷体" w:hAnsi="楷体" w:eastAsia="楷体"/>
          <w:sz w:val="28"/>
          <w:szCs w:val="28"/>
        </w:rPr>
      </w:pPr>
      <w:r>
        <w:rPr>
          <w:rFonts w:hint="eastAsia" w:ascii="楷体" w:hAnsi="楷体" w:eastAsia="楷体"/>
          <w:sz w:val="28"/>
          <w:szCs w:val="28"/>
        </w:rPr>
        <w:t>首先是对法施的定义。法施的法相定义是什么呢？这里讲给其他众生灌顶，就是让他们种下能够迅速解脱的因。能够让他们播下可以修行很高很了义教法的种子。焚烧该焚烧的种子习气，安立殊胜解脱机缘的灌顶。传法就是让众生明了取舍之道。</w:t>
      </w:r>
    </w:p>
    <w:p>
      <w:pPr>
        <w:widowControl/>
        <w:ind w:firstLine="560"/>
        <w:jc w:val="left"/>
        <w:rPr>
          <w:rFonts w:ascii="楷体" w:hAnsi="楷体" w:eastAsia="楷体"/>
          <w:sz w:val="28"/>
          <w:szCs w:val="28"/>
        </w:rPr>
      </w:pPr>
      <w:r>
        <w:rPr>
          <w:rFonts w:hint="eastAsia" w:ascii="楷体" w:hAnsi="楷体" w:eastAsia="楷体"/>
          <w:sz w:val="28"/>
          <w:szCs w:val="28"/>
        </w:rPr>
        <w:t>念传承我们知道是口传或者念传承。如果我们有很多法的口传，就有一个传承的加持力。不管是念经还是修法，这个法从释迦牟尼佛传到现在，或者从作者传到现在都没有间断，它就有传承的加持力量。这个加持力在我们自己修行或者念经的过程当中就会发挥作用，帮助我们对这个法的修行、相应、理解法义上面就会起到传承加持力的作用等等。</w:t>
      </w:r>
    </w:p>
    <w:p>
      <w:pPr>
        <w:widowControl/>
        <w:ind w:firstLine="560"/>
        <w:jc w:val="left"/>
        <w:rPr>
          <w:rFonts w:ascii="楷体" w:hAnsi="楷体" w:eastAsia="楷体"/>
          <w:sz w:val="28"/>
          <w:szCs w:val="28"/>
        </w:rPr>
      </w:pPr>
      <w:r>
        <w:rPr>
          <w:rFonts w:hint="eastAsia" w:ascii="楷体" w:hAnsi="楷体" w:eastAsia="楷体"/>
          <w:sz w:val="28"/>
          <w:szCs w:val="28"/>
        </w:rPr>
        <w:t>就是“想方设法令他们相续奉行善法之举”都称为法布施。“然而”华智仁波切针对当时的有些情况，给出的教授。意思说，我们在用正法利益他人的时候，分为直接的做法布施和间接的做法布施。华智仁波切针对一般的普通人，他给的建议是：间接的给法布施或者别的方式给法施好一点。直接的讲经说法，灌顶对心没有调伏的人而言，利益不是很大。这里“直接”是这种意思。</w:t>
      </w:r>
    </w:p>
    <w:p>
      <w:pPr>
        <w:ind w:firstLine="560" w:firstLineChars="200"/>
        <w:rPr>
          <w:rFonts w:ascii="黑体" w:hAnsi="黑体" w:eastAsia="黑体" w:cs="黑体"/>
          <w:bCs/>
          <w:sz w:val="28"/>
          <w:szCs w:val="28"/>
        </w:rPr>
      </w:pPr>
      <w:r>
        <w:rPr>
          <w:rFonts w:hint="eastAsia" w:ascii="黑体" w:hAnsi="黑体" w:eastAsia="黑体" w:cs="黑体"/>
          <w:bCs/>
          <w:sz w:val="28"/>
          <w:szCs w:val="28"/>
        </w:rPr>
        <w:t>然而，我们没有从根本上尽除私心杂念之前，表面上成办利他之事，也只是影像罢了，不能利益众生。</w:t>
      </w:r>
    </w:p>
    <w:p>
      <w:pPr>
        <w:widowControl/>
        <w:ind w:firstLine="560"/>
        <w:jc w:val="left"/>
        <w:rPr>
          <w:rFonts w:ascii="楷体" w:hAnsi="楷体" w:eastAsia="楷体"/>
          <w:sz w:val="28"/>
          <w:szCs w:val="28"/>
        </w:rPr>
      </w:pPr>
      <w:r>
        <w:rPr>
          <w:rFonts w:hint="eastAsia" w:ascii="楷体" w:hAnsi="楷体" w:eastAsia="楷体"/>
          <w:sz w:val="28"/>
          <w:szCs w:val="28"/>
        </w:rPr>
        <w:t>如果“我们没有从根本上尽除私心杂念”（就是我们利自的分别念没有调伏、自己的利益没有</w:t>
      </w:r>
      <w:r>
        <w:rPr>
          <w:rFonts w:hint="eastAsia" w:ascii="楷体" w:hAnsi="楷体" w:eastAsia="楷体"/>
          <w:sz w:val="28"/>
          <w:szCs w:val="28"/>
          <w:lang w:eastAsia="zh-CN"/>
        </w:rPr>
        <w:t>成办</w:t>
      </w:r>
      <w:r>
        <w:rPr>
          <w:rFonts w:hint="eastAsia" w:ascii="楷体" w:hAnsi="楷体" w:eastAsia="楷体"/>
          <w:sz w:val="28"/>
          <w:szCs w:val="28"/>
        </w:rPr>
        <w:t>之前），表面上做一些利益或</w:t>
      </w:r>
      <w:r>
        <w:rPr>
          <w:rFonts w:hint="eastAsia" w:ascii="楷体" w:hAnsi="楷体" w:eastAsia="楷体"/>
          <w:sz w:val="28"/>
          <w:szCs w:val="28"/>
          <w:lang w:eastAsia="zh-CN"/>
        </w:rPr>
        <w:t>成办</w:t>
      </w:r>
      <w:r>
        <w:rPr>
          <w:rFonts w:hint="eastAsia" w:ascii="楷体" w:hAnsi="楷体" w:eastAsia="楷体"/>
          <w:sz w:val="28"/>
          <w:szCs w:val="28"/>
        </w:rPr>
        <w:t>他人的事情，那么这些所谓的利他之事，都只是影像。</w:t>
      </w:r>
    </w:p>
    <w:p>
      <w:pPr>
        <w:widowControl/>
        <w:ind w:firstLine="560"/>
        <w:jc w:val="left"/>
        <w:rPr>
          <w:rFonts w:ascii="楷体" w:hAnsi="楷体" w:eastAsia="楷体"/>
          <w:sz w:val="28"/>
          <w:szCs w:val="28"/>
        </w:rPr>
      </w:pPr>
      <w:r>
        <w:rPr>
          <w:rFonts w:hint="eastAsia" w:ascii="楷体" w:hAnsi="楷体" w:eastAsia="楷体"/>
          <w:sz w:val="28"/>
          <w:szCs w:val="28"/>
        </w:rPr>
        <w:t>“影像”就好像是柱子、杯子的影像，看起来是柱子或者是其它的，但只是影像而已。比如说杯子或者太阳的照片，这些只是影像。照片上的杯子能不能装水呢？当然不行。杯子上的太阳能不能够遣除黑暗、带来温暖呢？也不行。所以这方面就是影像，不能利益众生。</w:t>
      </w:r>
    </w:p>
    <w:p>
      <w:pPr>
        <w:widowControl/>
        <w:ind w:firstLine="560"/>
        <w:jc w:val="left"/>
        <w:rPr>
          <w:rFonts w:ascii="楷体" w:hAnsi="楷体" w:eastAsia="楷体"/>
          <w:sz w:val="28"/>
          <w:szCs w:val="28"/>
        </w:rPr>
      </w:pPr>
      <w:r>
        <w:rPr>
          <w:rFonts w:hint="eastAsia" w:ascii="楷体" w:hAnsi="楷体" w:eastAsia="楷体"/>
          <w:sz w:val="28"/>
          <w:szCs w:val="28"/>
        </w:rPr>
        <w:t>大恩上师老人家在讲记中对这一段也是做了很多的开示。这些开示给我们的提醒是什么呢？华智仁波切讲的意思（作者讲这个有他当时的情况），为什么要这样讲？根本原因是什么？这方面讲了之后，是不是让我们完全不能够去做这种法布施呢？上师讲：也不是完全不能做的意思。他当时讲这个情况是说：如果我们自私自利的心特别严重，通过讲法是去增长自己的名利，这方面无论如何是要制止的。</w:t>
      </w:r>
    </w:p>
    <w:p>
      <w:pPr>
        <w:widowControl/>
        <w:ind w:firstLine="560"/>
        <w:jc w:val="left"/>
        <w:rPr>
          <w:rFonts w:ascii="楷体" w:hAnsi="楷体" w:eastAsia="楷体"/>
          <w:sz w:val="28"/>
          <w:szCs w:val="28"/>
        </w:rPr>
      </w:pPr>
      <w:r>
        <w:rPr>
          <w:rFonts w:hint="eastAsia" w:ascii="楷体" w:hAnsi="楷体" w:eastAsia="楷体"/>
          <w:sz w:val="28"/>
          <w:szCs w:val="28"/>
        </w:rPr>
        <w:t>但是，也不是说华智仁波切这样讲了、在《前行》中也有这样的教言，所以我们都不敢去讲法、去做利益众生的事情。上师说，也不是这个意思。下面我们要分析这样的情况。</w:t>
      </w:r>
    </w:p>
    <w:p>
      <w:pPr>
        <w:widowControl/>
        <w:ind w:firstLine="560"/>
        <w:jc w:val="left"/>
        <w:rPr>
          <w:rFonts w:ascii="楷体" w:hAnsi="楷体" w:eastAsia="楷体"/>
          <w:sz w:val="28"/>
          <w:szCs w:val="28"/>
        </w:rPr>
      </w:pPr>
      <w:r>
        <w:rPr>
          <w:rFonts w:hint="eastAsia" w:ascii="楷体" w:hAnsi="楷体" w:eastAsia="楷体"/>
          <w:sz w:val="28"/>
          <w:szCs w:val="28"/>
        </w:rPr>
        <w:t>“不能利益众生”的意思是对众生的利益很少。因为自相续没有调伏的缘故，要从方方面面去利益众生的话，利益是有限的。佛陀在不同的经典中也给了很多不同的教授。有的时候为了讲得比较严格，比如上师们要提倡实修的时候、在利他之前自利的时候，这方面会讲得比较严、比较多一点。还有在弘扬佛法、讲经说法的时候，自己能够通达一个偈颂，并把偈诵认真地给不懂的人讲，这也是有很大利益的。</w:t>
      </w:r>
    </w:p>
    <w:p>
      <w:pPr>
        <w:widowControl/>
        <w:ind w:firstLine="560"/>
        <w:jc w:val="left"/>
        <w:rPr>
          <w:rFonts w:ascii="楷体" w:hAnsi="楷体" w:eastAsia="楷体"/>
          <w:sz w:val="28"/>
          <w:szCs w:val="28"/>
        </w:rPr>
      </w:pPr>
      <w:r>
        <w:rPr>
          <w:rFonts w:hint="eastAsia" w:ascii="楷体" w:hAnsi="楷体" w:eastAsia="楷体"/>
          <w:sz w:val="28"/>
          <w:szCs w:val="28"/>
        </w:rPr>
        <w:t>所以，这些教言并不矛盾，它针对不同的情况、场合和众生，都会给不同的教言。首先我们要懂“综合来看”。不是说你看这里面讲的这个，然后一棍子打倒一片，又把所有的都予以否定了，其实不是这个意思。这方面最容易误解佛</w:t>
      </w:r>
      <w:r>
        <w:rPr>
          <w:rFonts w:ascii="楷体" w:hAnsi="楷体" w:eastAsia="楷体"/>
          <w:sz w:val="28"/>
          <w:szCs w:val="28"/>
        </w:rPr>
        <w:t>法了</w:t>
      </w:r>
      <w:r>
        <w:rPr>
          <w:rFonts w:hint="eastAsia" w:ascii="楷体" w:hAnsi="楷体" w:eastAsia="楷体"/>
          <w:sz w:val="28"/>
          <w:szCs w:val="28"/>
        </w:rPr>
        <w:t>，这个地方这样讲，那个地方那样讲，我们就要懂得把所有的教言“综合起来”再看，到底这里面是传递一个什么样的信息给我们。</w:t>
      </w:r>
    </w:p>
    <w:p>
      <w:pPr>
        <w:widowControl/>
        <w:ind w:firstLine="560"/>
        <w:jc w:val="left"/>
        <w:rPr>
          <w:rFonts w:ascii="楷体" w:hAnsi="楷体" w:eastAsia="楷体"/>
          <w:sz w:val="28"/>
          <w:szCs w:val="28"/>
        </w:rPr>
      </w:pPr>
      <w:r>
        <w:rPr>
          <w:rFonts w:hint="eastAsia" w:ascii="楷体" w:hAnsi="楷体" w:eastAsia="楷体"/>
          <w:sz w:val="28"/>
          <w:szCs w:val="28"/>
        </w:rPr>
        <w:t>所以，真正的信息来讲：圆满的利他、真实的利他，应该是在自利圆满的时候。比如说佛陀利益众生的能力是最强大的。最能够究竟利他的是佛陀。是因为他的自利圆满了、他自己彻底觉悟了。他能够给众生带来的利益就是引导众生逐渐达到彻底觉悟的状态。佛陀自利圆满了，能够做他利也是圆满的。如果是初地以上的菩萨，他的自利圆满到了一定的程度，这时候也能够给众生带来真实的利益。</w:t>
      </w:r>
    </w:p>
    <w:p>
      <w:pPr>
        <w:widowControl/>
        <w:ind w:firstLine="560"/>
        <w:jc w:val="left"/>
        <w:rPr>
          <w:rFonts w:ascii="楷体" w:hAnsi="楷体" w:eastAsia="楷体"/>
          <w:sz w:val="28"/>
          <w:szCs w:val="28"/>
        </w:rPr>
      </w:pPr>
      <w:r>
        <w:rPr>
          <w:rFonts w:hint="eastAsia" w:ascii="楷体" w:hAnsi="楷体" w:eastAsia="楷体"/>
          <w:sz w:val="28"/>
          <w:szCs w:val="28"/>
        </w:rPr>
        <w:t>那么，凡夫人能不能够利他呢？凡夫人也可以利他。但是前提是：我们在给别人利益的时候，至少自己相续中也应该有一分的正法。我们就可以通过这一分正法来利益众生。但是，超过自己相续之外的事情，暂时做不了。一方面让自己的功德圆满，一方面就逐渐去做自己有能力的事情，应该是从这方面去理解的。</w:t>
      </w:r>
    </w:p>
    <w:p>
      <w:pPr>
        <w:widowControl/>
        <w:ind w:firstLine="560"/>
        <w:jc w:val="left"/>
        <w:rPr>
          <w:rFonts w:ascii="楷体" w:hAnsi="楷体" w:eastAsia="楷体"/>
          <w:sz w:val="28"/>
          <w:szCs w:val="28"/>
        </w:rPr>
      </w:pPr>
      <w:r>
        <w:rPr>
          <w:rFonts w:hint="eastAsia" w:ascii="楷体" w:hAnsi="楷体" w:eastAsia="楷体"/>
          <w:sz w:val="28"/>
          <w:szCs w:val="28"/>
        </w:rPr>
        <w:t>下面就引用阿底峡尊者的教言，来说明如果自心没有调伏之前，去做利益众生的事情，它的效果是有限的。</w:t>
      </w:r>
    </w:p>
    <w:p>
      <w:pPr>
        <w:ind w:firstLine="560" w:firstLineChars="200"/>
        <w:rPr>
          <w:rFonts w:ascii="黑体" w:hAnsi="黑体" w:eastAsia="黑体" w:cs="黑体"/>
          <w:bCs/>
          <w:sz w:val="28"/>
          <w:szCs w:val="28"/>
        </w:rPr>
      </w:pPr>
      <w:r>
        <w:rPr>
          <w:rFonts w:hint="eastAsia" w:ascii="黑体" w:hAnsi="黑体" w:eastAsia="黑体" w:cs="黑体"/>
          <w:bCs/>
          <w:sz w:val="28"/>
          <w:szCs w:val="28"/>
        </w:rPr>
        <w:t>众弟子曾经问阿底峡尊者：“何时方可摄受眷属？何时方可行利他之事？何时才可超度亡灵？”</w:t>
      </w:r>
    </w:p>
    <w:p>
      <w:pPr>
        <w:widowControl/>
        <w:ind w:firstLine="560"/>
        <w:jc w:val="left"/>
        <w:rPr>
          <w:rFonts w:ascii="楷体" w:hAnsi="楷体" w:eastAsia="楷体"/>
          <w:sz w:val="28"/>
          <w:szCs w:val="28"/>
        </w:rPr>
      </w:pPr>
      <w:r>
        <w:rPr>
          <w:rFonts w:hint="eastAsia" w:ascii="楷体" w:hAnsi="楷体" w:eastAsia="楷体"/>
          <w:sz w:val="28"/>
          <w:szCs w:val="28"/>
        </w:rPr>
        <w:t>问了三个问题。第一个什么时候可以摄受眷属？第二个什么时候可以行持利益众生的事业？第三个什么时候可以超度亡灵？</w:t>
      </w:r>
    </w:p>
    <w:p>
      <w:pPr>
        <w:widowControl/>
        <w:ind w:firstLine="560"/>
        <w:jc w:val="left"/>
        <w:rPr>
          <w:rFonts w:ascii="黑体" w:hAnsi="黑体" w:eastAsia="黑体" w:cs="黑体"/>
          <w:bCs/>
          <w:sz w:val="28"/>
          <w:szCs w:val="28"/>
        </w:rPr>
      </w:pPr>
      <w:r>
        <w:rPr>
          <w:rFonts w:hint="eastAsia" w:ascii="黑体" w:hAnsi="黑体" w:eastAsia="黑体" w:cs="黑体"/>
          <w:bCs/>
          <w:sz w:val="28"/>
          <w:szCs w:val="28"/>
        </w:rPr>
        <w:t>尊者回答：“证悟了空性并且具足神通之时方可摄受眷属；</w:t>
      </w:r>
    </w:p>
    <w:p>
      <w:pPr>
        <w:widowControl/>
        <w:ind w:firstLine="560"/>
        <w:jc w:val="left"/>
        <w:rPr>
          <w:rFonts w:ascii="楷体" w:hAnsi="楷体" w:eastAsia="楷体"/>
          <w:sz w:val="28"/>
          <w:szCs w:val="28"/>
        </w:rPr>
      </w:pPr>
      <w:r>
        <w:rPr>
          <w:rFonts w:hint="eastAsia" w:ascii="楷体" w:hAnsi="楷体" w:eastAsia="楷体"/>
          <w:sz w:val="28"/>
          <w:szCs w:val="28"/>
        </w:rPr>
        <w:t>阿底峡尊者回答的时候就讲：第一个要摄受眷属的时候，你自己要证悟空性。你自己的实执已经消亡了，比如说“我执”这方面该断的断了；烦恼不会再生起了；不会因为其他的名闻利养，或者其他很多事情扰乱你的心。因为你证悟了空性之后，方方面面的证悟功德很突出的缘故，很多因素不会影响自己。所以，第一个是“证悟了空性”、见了法界的实相。</w:t>
      </w:r>
    </w:p>
    <w:p>
      <w:pPr>
        <w:widowControl/>
        <w:ind w:firstLine="560"/>
        <w:jc w:val="left"/>
        <w:rPr>
          <w:rFonts w:ascii="楷体" w:hAnsi="楷体" w:eastAsia="楷体"/>
          <w:sz w:val="28"/>
          <w:szCs w:val="28"/>
        </w:rPr>
      </w:pPr>
      <w:r>
        <w:rPr>
          <w:rFonts w:hint="eastAsia" w:ascii="楷体" w:hAnsi="楷体" w:eastAsia="楷体"/>
          <w:sz w:val="28"/>
          <w:szCs w:val="28"/>
        </w:rPr>
        <w:t>第二个“具足神通”，真实要摄受眷属，这个也是很重要的。如果自己有神通，比如说你有“他心通”或有“天眼通”，调伏众生也很方便，这些就是调伏众生的工具，因为很多众生就是服这个。你给他讲很多道理，可能就是听不进去，但是一下子指点出他心中的想法、或者在背地里干的事情，他就很害怕。所以，有神通可以利益众生。</w:t>
      </w:r>
    </w:p>
    <w:p>
      <w:pPr>
        <w:widowControl/>
        <w:ind w:firstLine="560"/>
        <w:jc w:val="left"/>
        <w:rPr>
          <w:rFonts w:ascii="楷体" w:hAnsi="楷体" w:eastAsia="楷体"/>
          <w:sz w:val="28"/>
          <w:szCs w:val="28"/>
        </w:rPr>
      </w:pPr>
      <w:r>
        <w:rPr>
          <w:rFonts w:hint="eastAsia" w:ascii="楷体" w:hAnsi="楷体" w:eastAsia="楷体"/>
          <w:sz w:val="28"/>
          <w:szCs w:val="28"/>
        </w:rPr>
        <w:t>大恩上师也引用无垢光尊者在《禅定休息》里面讲的：无有神通难利他。真正来讲，就好像鸟的羽毛没有丰满之前没办法飞行，如果没有神通也难以利他。因为你不知道众生的根基、意乐、想法，要调伏起来是非常困难的。所以，要摄受眷属的话，第一个证悟空性，你自己的相续见到实相，这方面的能力已经本性现前了。第二个具有神通，这个时候可以摄受眷属。</w:t>
      </w:r>
    </w:p>
    <w:p>
      <w:pPr>
        <w:widowControl/>
        <w:ind w:firstLine="560"/>
        <w:jc w:val="left"/>
        <w:rPr>
          <w:rFonts w:ascii="楷体" w:hAnsi="楷体" w:eastAsia="楷体"/>
          <w:sz w:val="28"/>
          <w:szCs w:val="28"/>
        </w:rPr>
      </w:pPr>
      <w:r>
        <w:rPr>
          <w:rFonts w:hint="eastAsia" w:ascii="楷体" w:hAnsi="楷体" w:eastAsia="楷体"/>
          <w:sz w:val="28"/>
          <w:szCs w:val="28"/>
        </w:rPr>
        <w:t>大家一看就知道这个是高标准的。高标准的摄受眷属应该是具有这样的功德。如果不是高标准的话，现在的凡夫修行者，有没有摄受眷属的呢？也有。一个师父带了很多弟子，这个师父一定就是证悟空性、又具足神通吗？这个也不确定。但是，第一他自己要有利益弟众的心；第二他自己要懂得这个教言。虽然不是通过神通去摄受弟子，但是可以通过他所学习的教言或者是戒律等等，让弟子做一些应该做的取舍之事。</w:t>
      </w:r>
    </w:p>
    <w:p>
      <w:pPr>
        <w:widowControl/>
        <w:ind w:firstLine="560"/>
        <w:jc w:val="left"/>
        <w:rPr>
          <w:rFonts w:ascii="楷体" w:hAnsi="楷体" w:eastAsia="楷体"/>
          <w:sz w:val="28"/>
          <w:szCs w:val="28"/>
        </w:rPr>
      </w:pPr>
      <w:r>
        <w:rPr>
          <w:rFonts w:hint="eastAsia" w:ascii="楷体" w:hAnsi="楷体" w:eastAsia="楷体"/>
          <w:sz w:val="28"/>
          <w:szCs w:val="28"/>
        </w:rPr>
        <w:t>所以，摄受眷属的标准也是有很多层次。高标准的摄受、一般标准的摄受，有时候也有所不同，这方面也不能够一概而论，这里面讲的是高标准的。第二个是：</w:t>
      </w:r>
    </w:p>
    <w:p>
      <w:pPr>
        <w:widowControl/>
        <w:ind w:firstLine="560"/>
        <w:jc w:val="left"/>
        <w:rPr>
          <w:rFonts w:ascii="黑体" w:hAnsi="黑体" w:eastAsia="黑体" w:cs="黑体"/>
          <w:bCs/>
          <w:sz w:val="28"/>
          <w:szCs w:val="28"/>
        </w:rPr>
      </w:pPr>
      <w:r>
        <w:rPr>
          <w:rFonts w:hint="eastAsia" w:ascii="黑体" w:hAnsi="黑体" w:eastAsia="黑体" w:cs="黑体"/>
          <w:bCs/>
          <w:sz w:val="28"/>
          <w:szCs w:val="28"/>
        </w:rPr>
        <w:t>自私自利之心断尽之时方可行饶益他众；</w:t>
      </w:r>
    </w:p>
    <w:p>
      <w:pPr>
        <w:widowControl/>
        <w:ind w:firstLine="560"/>
        <w:jc w:val="left"/>
        <w:rPr>
          <w:rFonts w:ascii="楷体" w:hAnsi="楷体" w:eastAsia="楷体"/>
          <w:sz w:val="28"/>
          <w:szCs w:val="28"/>
        </w:rPr>
      </w:pPr>
      <w:r>
        <w:rPr>
          <w:rFonts w:hint="eastAsia" w:ascii="楷体" w:hAnsi="楷体" w:eastAsia="楷体"/>
          <w:sz w:val="28"/>
          <w:szCs w:val="28"/>
        </w:rPr>
        <w:t>要利益众生，真实地、高标准地利益他众的话，“自私自利的心要断尽”。</w:t>
      </w:r>
    </w:p>
    <w:p>
      <w:pPr>
        <w:widowControl/>
        <w:ind w:firstLine="560"/>
        <w:jc w:val="left"/>
        <w:rPr>
          <w:rFonts w:ascii="楷体" w:hAnsi="楷体" w:eastAsia="楷体"/>
          <w:sz w:val="28"/>
          <w:szCs w:val="28"/>
        </w:rPr>
      </w:pPr>
      <w:r>
        <w:rPr>
          <w:rFonts w:hint="eastAsia" w:ascii="楷体" w:hAnsi="楷体" w:eastAsia="楷体"/>
          <w:sz w:val="28"/>
          <w:szCs w:val="28"/>
        </w:rPr>
        <w:t>为什么一定要断自私自利的心呢？如果你自私自利的心没有断尽，那么你在给众生做事情的时候，这里面难免不会夹杂自私自利的意乐。所以，很有可能表面上在行利益众生的事情，其实是在给自己的利益做很多的努力。利他的事业里面很容易掺杂自私自利的念头和不如法的行为。所以，这个利益的事业就不纯净了。</w:t>
      </w:r>
    </w:p>
    <w:p>
      <w:pPr>
        <w:widowControl/>
        <w:ind w:firstLine="560"/>
        <w:jc w:val="left"/>
        <w:rPr>
          <w:rFonts w:ascii="楷体" w:hAnsi="楷体" w:eastAsia="楷体"/>
          <w:sz w:val="28"/>
          <w:szCs w:val="28"/>
        </w:rPr>
      </w:pPr>
      <w:r>
        <w:rPr>
          <w:rFonts w:hint="eastAsia" w:ascii="楷体" w:hAnsi="楷体" w:eastAsia="楷体"/>
          <w:sz w:val="28"/>
          <w:szCs w:val="28"/>
        </w:rPr>
        <w:t>如果要真实地利益众生、饶益他众的话，自私自利的心要断尽了。断尽了之后，证悟空性也好、或者你通过修菩提心修圆满了，没有自私自利的心，这个时候可以饶益其他众生。否则的话，真实地利益众生也是很困难的。</w:t>
      </w:r>
    </w:p>
    <w:p>
      <w:pPr>
        <w:widowControl/>
        <w:ind w:firstLine="560"/>
        <w:jc w:val="left"/>
        <w:rPr>
          <w:rFonts w:ascii="楷体" w:hAnsi="楷体" w:eastAsia="楷体"/>
          <w:sz w:val="28"/>
          <w:szCs w:val="28"/>
        </w:rPr>
      </w:pPr>
      <w:r>
        <w:rPr>
          <w:rFonts w:hint="eastAsia" w:ascii="楷体" w:hAnsi="楷体" w:eastAsia="楷体"/>
          <w:sz w:val="28"/>
          <w:szCs w:val="28"/>
        </w:rPr>
        <w:t>当然饶益他众，前面讲也有层次。比如说，佛陀和初地菩萨饶益众生的方式，都是没有自私自利的心。但是，二者之间的差距还是很大的。佛陀自私自利的心彻底从根本上断尽了，连习气种子都断尽了。他利益众生是无勤的、非常广大的。那么，初地菩萨现行的、自私自利的心是没有的，但是他自私自利心的种子还在，他利益众生的能力就比佛要弱了。</w:t>
      </w:r>
    </w:p>
    <w:p>
      <w:pPr>
        <w:widowControl/>
        <w:ind w:firstLine="560"/>
        <w:jc w:val="left"/>
        <w:rPr>
          <w:rFonts w:ascii="楷体" w:hAnsi="楷体" w:eastAsia="楷体"/>
          <w:sz w:val="28"/>
          <w:szCs w:val="28"/>
        </w:rPr>
      </w:pPr>
      <w:r>
        <w:rPr>
          <w:rFonts w:hint="eastAsia" w:ascii="楷体" w:hAnsi="楷体" w:eastAsia="楷体"/>
          <w:sz w:val="28"/>
          <w:szCs w:val="28"/>
        </w:rPr>
        <w:t>所以，佛和菩萨利益众生的层次也有差别。如果按照这个推理的话，比如说，自私自利的心没有彻底断尽的凡夫众生，正在致力于修持断除自私自利的心，他可不可以饶益众生呢？当然也可以饶益众生。关键是看怎么样饶益。只要对众生有利益的事情都可以叫饶益。所以，我们在利益众生的时候，如果当时的心是利他的，那也可以算是饶益众生的方式。</w:t>
      </w:r>
    </w:p>
    <w:p>
      <w:pPr>
        <w:widowControl/>
        <w:ind w:firstLine="560"/>
        <w:jc w:val="left"/>
        <w:rPr>
          <w:rFonts w:ascii="楷体" w:hAnsi="楷体" w:eastAsia="楷体"/>
          <w:sz w:val="28"/>
          <w:szCs w:val="28"/>
        </w:rPr>
      </w:pPr>
      <w:r>
        <w:rPr>
          <w:rFonts w:hint="eastAsia" w:ascii="楷体" w:hAnsi="楷体" w:eastAsia="楷体"/>
          <w:sz w:val="28"/>
          <w:szCs w:val="28"/>
        </w:rPr>
        <w:t>否则我们没有办法饶益众生的话，可能连行菩提心也不敢修了。为什么呢？当我们刚刚入道的时候，可能愿菩提心里面的成分也不清净，那么你修行菩提心——布施、持戒，这些也不清净。我们都不敢做、不敢修，为什么？因为不是饶益众生。我们也不能这样去想，这里面讲的是高标准的。</w:t>
      </w:r>
    </w:p>
    <w:p>
      <w:pPr>
        <w:widowControl/>
        <w:ind w:firstLine="560"/>
        <w:jc w:val="left"/>
        <w:rPr>
          <w:rFonts w:ascii="楷体" w:hAnsi="楷体" w:eastAsia="楷体"/>
          <w:sz w:val="28"/>
          <w:szCs w:val="28"/>
        </w:rPr>
      </w:pPr>
      <w:r>
        <w:rPr>
          <w:rFonts w:hint="eastAsia" w:ascii="楷体" w:hAnsi="楷体" w:eastAsia="楷体"/>
          <w:sz w:val="28"/>
          <w:szCs w:val="28"/>
        </w:rPr>
        <w:t>阿底峡尊者给这些弟子们（真实要独当一面的大德），要成为那种完全可以通过自利来利益众生，真实的大德来讲，应该是要达到这个标准。但是下面还有好多的层次。</w:t>
      </w:r>
    </w:p>
    <w:p>
      <w:pPr>
        <w:widowControl/>
        <w:ind w:firstLine="560"/>
        <w:jc w:val="left"/>
        <w:rPr>
          <w:rFonts w:ascii="楷体" w:hAnsi="楷体" w:eastAsia="楷体"/>
          <w:sz w:val="28"/>
          <w:szCs w:val="28"/>
        </w:rPr>
      </w:pPr>
      <w:r>
        <w:rPr>
          <w:rFonts w:hint="eastAsia" w:ascii="楷体" w:hAnsi="楷体" w:eastAsia="楷体"/>
          <w:sz w:val="28"/>
          <w:szCs w:val="28"/>
        </w:rPr>
        <w:t>我们发了利益众生的心，相续当中在做这个事情的其他时候，可能还是有自私自利的心的。但是我正在做、准备做这个事情的时候，的确反复去约束、反观自己，尽可能地灭掉自私自利的想法，。然后安住在相对纯净的意乐趣。能不能利益众生呢？也可以利益众生。</w:t>
      </w:r>
    </w:p>
    <w:p>
      <w:pPr>
        <w:widowControl/>
        <w:ind w:firstLine="560"/>
        <w:jc w:val="left"/>
        <w:rPr>
          <w:rFonts w:ascii="楷体" w:hAnsi="楷体" w:eastAsia="楷体"/>
          <w:sz w:val="28"/>
          <w:szCs w:val="28"/>
        </w:rPr>
      </w:pPr>
      <w:r>
        <w:rPr>
          <w:rFonts w:hint="eastAsia" w:ascii="楷体" w:hAnsi="楷体" w:eastAsia="楷体"/>
          <w:sz w:val="28"/>
          <w:szCs w:val="28"/>
        </w:rPr>
        <w:t>比如，我今天发了善心，把这条鱼买了去放生，这也是对众生的饶益。或者我给众生讲法，在讲法之前就发心提醒自己是为了利他，不是为了自己的利益，很多众生不懂法义，我给他讲解。那么，这个是不是利益众生呢？这也是利益众生。</w:t>
      </w:r>
    </w:p>
    <w:p>
      <w:pPr>
        <w:widowControl/>
        <w:ind w:firstLine="560"/>
        <w:jc w:val="left"/>
        <w:rPr>
          <w:rFonts w:ascii="楷体" w:hAnsi="楷体" w:eastAsia="楷体"/>
          <w:sz w:val="28"/>
          <w:szCs w:val="28"/>
        </w:rPr>
      </w:pPr>
      <w:r>
        <w:rPr>
          <w:rFonts w:hint="eastAsia" w:ascii="楷体" w:hAnsi="楷体" w:eastAsia="楷体"/>
          <w:sz w:val="28"/>
          <w:szCs w:val="28"/>
        </w:rPr>
        <w:t>所以，对于高标准的利益众生，我们可能必须要达到自私自利的心断尽之后，才可以真实地利益众生。但是低标准利益众生的方式，我们可以随学，也可以逐渐地去做，这也没什么问题的。</w:t>
      </w:r>
    </w:p>
    <w:p>
      <w:pPr>
        <w:widowControl/>
        <w:ind w:firstLine="560"/>
        <w:jc w:val="left"/>
        <w:rPr>
          <w:rFonts w:ascii="楷体" w:hAnsi="楷体" w:eastAsia="楷体"/>
          <w:sz w:val="28"/>
          <w:szCs w:val="28"/>
        </w:rPr>
      </w:pPr>
      <w:r>
        <w:rPr>
          <w:rFonts w:hint="eastAsia" w:ascii="楷体" w:hAnsi="楷体" w:eastAsia="楷体"/>
          <w:sz w:val="28"/>
          <w:szCs w:val="28"/>
        </w:rPr>
        <w:t>但是关键就是说，在做这个事情的时候，首先要反观、要调正，尽量把比较明显的、粗大的、自利的心调整好之后再去做，应该是没有问题，因为我们是在训练利益众生的方式。</w:t>
      </w:r>
    </w:p>
    <w:p>
      <w:pPr>
        <w:spacing w:line="360" w:lineRule="auto"/>
        <w:ind w:firstLine="560" w:firstLineChars="200"/>
        <w:rPr>
          <w:rFonts w:ascii="楷体" w:hAnsi="楷体" w:eastAsia="楷体"/>
          <w:sz w:val="28"/>
          <w:szCs w:val="28"/>
        </w:rPr>
      </w:pPr>
      <w:r>
        <w:rPr>
          <w:rFonts w:hint="eastAsia" w:ascii="楷体" w:hAnsi="楷体" w:eastAsia="楷体"/>
          <w:sz w:val="28"/>
          <w:szCs w:val="28"/>
        </w:rPr>
        <w:t>第三种就是什么时候可以超度亡灵呢？</w:t>
      </w:r>
    </w:p>
    <w:p>
      <w:pPr>
        <w:spacing w:line="360" w:lineRule="auto"/>
        <w:ind w:firstLine="560" w:firstLineChars="200"/>
        <w:rPr>
          <w:rFonts w:ascii="黑体" w:hAnsi="黑体" w:eastAsia="黑体"/>
          <w:sz w:val="28"/>
          <w:szCs w:val="28"/>
        </w:rPr>
      </w:pPr>
      <w:r>
        <w:rPr>
          <w:rFonts w:hint="eastAsia" w:ascii="黑体" w:hAnsi="黑体" w:eastAsia="黑体"/>
          <w:sz w:val="28"/>
          <w:szCs w:val="28"/>
        </w:rPr>
        <w:t>获得见道之后方可超度亡灵。</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获得见道，对菩萨来讲就是登初地，登初地之后可以超度亡灵。为什么呢？因为登初地后证悟了空性，证悟的力量和大悲心都非常纯净。有天眼神通能照见中阴身在哪里，可以直接地通过自己的能力勾召，然后精准地超度。初地菩萨以上有这个能力。</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同时又因为登地之后有谛实语，用谛实语超度众生力量很大。一般凡夫人的心，第一心不是很纯净，第二没有见实相，第三没有获得谛实语，所以念出来的力量会受到一些影响。真实地超度亡灵，把亡灵超度到净土，初地以上、见道的菩萨能够独自完成这件事情。</w:t>
      </w:r>
    </w:p>
    <w:p>
      <w:pPr>
        <w:spacing w:line="360" w:lineRule="auto"/>
        <w:ind w:firstLine="560" w:firstLineChars="200"/>
        <w:rPr>
          <w:rFonts w:ascii="楷体" w:hAnsi="楷体" w:eastAsia="楷体"/>
          <w:sz w:val="28"/>
          <w:szCs w:val="28"/>
        </w:rPr>
      </w:pPr>
      <w:r>
        <w:rPr>
          <w:rFonts w:hint="eastAsia" w:ascii="楷体" w:hAnsi="楷体" w:eastAsia="楷体"/>
          <w:sz w:val="28"/>
          <w:szCs w:val="28"/>
        </w:rPr>
        <w:t>上师老人家在这里讲，现在很多地方都有爱心小组，都有助念团队。如果一个个地去采访，问“你是不是初地啊？”当然他也不一定承认。真正来讲，很多道友都不是初地的圣者，甚至可能刚刚学习佛法不久，在拿着一本《生死救度》给亡人助念。</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一定要把定义搞清楚。助念和超度亡灵是两个概念。我们不能保证自己就可以把亡者超度了，但是可以去做一些帮助，并且有能力去做一些帮助。亡者在中阴身时需要佛号，我们就给他念一些佛号。以前慈诚罗珠堪布也讲过，我们在给别人念仪轨时有点不自信，“我们凡夫人念这些有没有用啊？”上师老人家也说，虽然我们自己是一个很差的凡夫，但是仪轨本身法的力量是很大的</w:t>
      </w:r>
      <w:bookmarkStart w:id="0" w:name="_GoBack"/>
      <w:bookmarkEnd w:id="0"/>
      <w:r>
        <w:rPr>
          <w:rFonts w:hint="eastAsia" w:ascii="楷体" w:hAnsi="楷体" w:eastAsia="楷体"/>
          <w:sz w:val="28"/>
          <w:szCs w:val="28"/>
        </w:rPr>
        <w:t>。只凭自己去做肯定是不行的，但是我是以佛号、清净的仪轨超度，我们要相信佛号和仪轨的力量。</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是去给亡者提供帮助的，不是去超度他的。超度的标准很高，但是提供帮助是完全可以的。没有说不能给亡人提供帮助，“你没有登地，所以连念仪轨都不行，念佛号、心咒也不行。为什么？因为你是一个凡夫人，语言不清净，谛实语也没有。”我们没有说一定要把亡者超度到哪里，而是给他提供帮助。</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而且很多时候不是我一个人，是一个团队。无垢光尊者在《心性休息》中讲，居士团体也叫小僧团。所以一个团队去超度，用大家共修的力量、</w:t>
      </w:r>
      <w:r>
        <w:rPr>
          <w:rFonts w:ascii="楷体" w:hAnsi="楷体" w:eastAsia="楷体"/>
          <w:sz w:val="28"/>
          <w:szCs w:val="28"/>
        </w:rPr>
        <w:t>僧团的力量</w:t>
      </w:r>
      <w:r>
        <w:rPr>
          <w:rFonts w:hint="eastAsia" w:ascii="楷体" w:hAnsi="楷体" w:eastAsia="楷体"/>
          <w:sz w:val="28"/>
          <w:szCs w:val="28"/>
        </w:rPr>
        <w:t>，对亡者的帮助就更大了。如果念</w:t>
      </w:r>
      <w:r>
        <w:rPr>
          <w:rFonts w:ascii="楷体" w:hAnsi="楷体" w:eastAsia="楷体"/>
          <w:sz w:val="28"/>
          <w:szCs w:val="28"/>
        </w:rPr>
        <w:t>的时候</w:t>
      </w:r>
      <w:r>
        <w:rPr>
          <w:rFonts w:hint="eastAsia" w:ascii="楷体" w:hAnsi="楷体" w:eastAsia="楷体"/>
          <w:sz w:val="28"/>
          <w:szCs w:val="28"/>
        </w:rPr>
        <w:t>我们发心很好，亡者业力也不是那么重，就有可能直接超度到极乐世界。即使超度不到净土，但是我们提供了可以提供的帮助。在当前情况下，我们就能够提供这么多的帮助，我们尽力去做了应该做的事情。</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助念时，我们很关心有没有验相，是不是已经超度到净土去了？拍几张相片好像有光环，这是不是验相？其实我们是提供帮助的，只要认认真真地念了，他往生也好，没有往生也好，我们提供的帮助就是这么大。</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只要我们认认真真做了，心态还是应该平和，否则每次都想：助念后一定要有验相。是不是往生的验相我们不知道，也很难去判断。经常带着这种心态去念，心态就不平衡，总是觉得如果有验相，自己就有信心；如果没有验相，就觉得很失败，总是带着一种目标去念。</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当然，谁不愿意把他超度到净土去呢？都愿意。我们都是乐于见到我们所超度的、所助念的亡者真实地往生极乐世界了，那当然非常好。但是我们是来提供帮助的，是助念。发最大的心，最清净的心，很认真地念，尽量不去胡思乱想，就认认真真地念，尽到自己的力量。在念的时候，一心一意地祈祷阿弥陀佛从极乐世界下来，接引亡人。我们呼唤佛菩萨，我们祈祷。因为这个亡人当时可能已经迷糊了，忘记祈祷了，这时我们来帮他祈祷阿弥陀佛降临到这里把他接走，让他往生。给亡者做一个提醒，如果恰好他在这儿的话。因为中阴身没有粗大的身体，跑得非常快，一下子就跑到其他地方去，根本很难停住。如果他在这儿，我们给他提醒，他可以生起正念，可能直接就往生了。</w:t>
      </w:r>
    </w:p>
    <w:p>
      <w:pPr>
        <w:numPr>
          <w:ins w:id="0" w:author="Unknown" w:date="2017-04-05T05:44:00Z"/>
        </w:numPr>
        <w:spacing w:line="360" w:lineRule="auto"/>
        <w:ind w:firstLine="560" w:firstLineChars="200"/>
        <w:rPr>
          <w:rFonts w:ascii="楷体" w:hAnsi="楷体" w:eastAsia="楷体"/>
          <w:sz w:val="28"/>
          <w:szCs w:val="28"/>
        </w:rPr>
      </w:pPr>
      <w:r>
        <w:rPr>
          <w:rFonts w:hint="eastAsia" w:ascii="楷体" w:hAnsi="楷体" w:eastAsia="楷体"/>
          <w:sz w:val="28"/>
          <w:szCs w:val="28"/>
        </w:rPr>
        <w:t>超度亡灵，圣者有不共的力量：禅定力、天眼神通、证悟空性的力量。一旦证悟了实相，智慧和能力都是不可思议的，善巧方便很多。他们有他们的超度方法，有能力真实超度亡者。</w:t>
      </w:r>
    </w:p>
    <w:p>
      <w:pPr>
        <w:numPr>
          <w:ins w:id="1" w:author="Unknown" w:date="2017-04-05T05:44:00Z"/>
        </w:numPr>
        <w:spacing w:line="360" w:lineRule="auto"/>
        <w:ind w:firstLine="560" w:firstLineChars="200"/>
        <w:rPr>
          <w:rFonts w:ascii="楷体" w:hAnsi="楷体" w:eastAsia="楷体"/>
          <w:sz w:val="28"/>
          <w:szCs w:val="28"/>
        </w:rPr>
      </w:pPr>
      <w:r>
        <w:rPr>
          <w:rFonts w:hint="eastAsia" w:ascii="楷体" w:hAnsi="楷体" w:eastAsia="楷体"/>
          <w:sz w:val="28"/>
          <w:szCs w:val="28"/>
        </w:rPr>
        <w:t>但是我们也可以做。即使是一个人，没有团队（今天这个团队大家都很忙），就我一个人去也认认真真地念。我是为了利益亡者，把《生死救度》拿出来，认认真真地呼唤，呼唤阿弥陀佛、观世音菩萨、莲花生大士，请他们来帮助亡者。通过自己的力量去念一些对亡者能够提供帮助的佛号、心咒，这没有什么不可以，而且也是训练自己。</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华智仁波切在后面讲，“于他垫上净己障”，就是在别人的垫子上清净自己的业障。为什么？因为自己的心很清净。我坐在别人的垫子上，给别人念经，此时清净的也是我的罪障。还可以给亡人提供我可以提供的帮助。并不是说“我是凡夫人，不是初地菩萨，不会念。”再找一个人，“我也是凡夫，也不会念。”大家都是凡夫，都不念了，那上哪儿去找一个初地菩萨？很难</w:t>
      </w:r>
      <w:r>
        <w:rPr>
          <w:rFonts w:ascii="楷体" w:hAnsi="楷体" w:eastAsia="楷体"/>
          <w:sz w:val="28"/>
          <w:szCs w:val="28"/>
        </w:rPr>
        <w:t>找</w:t>
      </w:r>
      <w:r>
        <w:rPr>
          <w:rFonts w:hint="eastAsia" w:ascii="楷体" w:hAnsi="楷体" w:eastAsia="楷体"/>
          <w:sz w:val="28"/>
          <w:szCs w:val="28"/>
        </w:rPr>
        <w:t>，这属于超度亡人的高标准了。</w:t>
      </w:r>
    </w:p>
    <w:p>
      <w:pPr>
        <w:numPr>
          <w:ins w:id="2" w:author="Unknown" w:date="2017-04-05T05:44:00Z"/>
        </w:numPr>
        <w:spacing w:line="360" w:lineRule="auto"/>
        <w:ind w:firstLine="560" w:firstLineChars="200"/>
        <w:rPr>
          <w:rFonts w:ascii="楷体" w:hAnsi="楷体" w:eastAsia="楷体"/>
          <w:sz w:val="28"/>
          <w:szCs w:val="28"/>
        </w:rPr>
      </w:pPr>
      <w:r>
        <w:rPr>
          <w:rFonts w:hint="eastAsia" w:ascii="楷体" w:hAnsi="楷体" w:eastAsia="楷体"/>
          <w:sz w:val="28"/>
          <w:szCs w:val="28"/>
        </w:rPr>
        <w:t>但是我们可以而且也应该提供帮助。亡者的家人很痛苦，需要有人提供帮助。我们作为佛弟子，能够提供的帮助就是念中阴身需要的佛号、咒语，发菩提心。如果念诵的每个人都生起慈悲心、很柔软的心，中阴身的亡者在接近时会感到很温暖，能够得到一些加持。如果家人为了财产争吵，他内心会很痛苦，很容易产生嗔恨心。</w:t>
      </w:r>
    </w:p>
    <w:p>
      <w:pPr>
        <w:spacing w:line="360" w:lineRule="auto"/>
        <w:ind w:firstLine="560" w:firstLineChars="200"/>
        <w:rPr>
          <w:rFonts w:ascii="楷体" w:hAnsi="楷体" w:eastAsia="楷体"/>
          <w:sz w:val="28"/>
          <w:szCs w:val="28"/>
        </w:rPr>
      </w:pPr>
      <w:r>
        <w:rPr>
          <w:rFonts w:hint="eastAsia" w:ascii="楷体" w:hAnsi="楷体" w:eastAsia="楷体"/>
          <w:sz w:val="28"/>
          <w:szCs w:val="28"/>
        </w:rPr>
        <w:t>如果大家助念时，都齐刷刷地生起清净的心——就是为了利益亡者，心和心会产生感应的。如果我们发起的是很柔和、很慈悲的心，可以感染他，他可以得到力量，得到加持。再加上在这个心态中念佛号、心咒，念有加持力的仪轨，对他肯定有帮助。而且后面还要念普贤行愿品给他作回向，亡人毫无疑问地会获得利益。</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我们不相信自己，也一定要相信法的力量，相信仪轨的力量。仪轨是有力量的。自己可能烦恼粗重，但在念仪轨时，尽量认认真真地念，让自己安住在法的状态中，给他帮助。时间一个小时或半小时，有时十几分钟。不管怎样，认认真真地去做就行了。</w:t>
      </w:r>
    </w:p>
    <w:p>
      <w:pPr>
        <w:numPr>
          <w:ins w:id="3" w:author="Unknown" w:date="2017-04-05T05:44:00Z"/>
        </w:numPr>
        <w:spacing w:line="360" w:lineRule="auto"/>
        <w:ind w:firstLine="560" w:firstLineChars="200"/>
        <w:rPr>
          <w:rFonts w:ascii="楷体" w:hAnsi="楷体" w:eastAsia="楷体"/>
          <w:sz w:val="28"/>
          <w:szCs w:val="28"/>
        </w:rPr>
      </w:pPr>
      <w:r>
        <w:rPr>
          <w:rFonts w:hint="eastAsia" w:ascii="楷体" w:hAnsi="楷体" w:eastAsia="楷体"/>
          <w:sz w:val="28"/>
          <w:szCs w:val="28"/>
        </w:rPr>
        <w:t>应该这样做个分别。</w:t>
      </w:r>
    </w:p>
    <w:p>
      <w:pPr>
        <w:spacing w:line="360" w:lineRule="auto"/>
        <w:ind w:firstLine="560" w:firstLineChars="200"/>
        <w:rPr>
          <w:rFonts w:ascii="黑体" w:hAnsi="黑体" w:eastAsia="黑体"/>
          <w:sz w:val="28"/>
          <w:szCs w:val="28"/>
        </w:rPr>
      </w:pPr>
      <w:r>
        <w:rPr>
          <w:rFonts w:hint="eastAsia" w:ascii="黑体" w:hAnsi="黑体" w:eastAsia="黑体"/>
          <w:sz w:val="28"/>
          <w:szCs w:val="28"/>
        </w:rPr>
        <w:t>此外尊者也曾说过：“如今五浊之恶世，非为装模作样时，乃为策励精进时；非为寻求高位时，乃为置于卑位时；非为摄受眷仆时，乃为依止静处时；非为调化弟子时，乃为调伏自心时；非为随持词句时，乃为思维意义时；非为到处游逛时，乃为安住一处时。”</w:t>
      </w:r>
    </w:p>
    <w:p>
      <w:pPr>
        <w:spacing w:line="360" w:lineRule="auto"/>
        <w:ind w:firstLine="560" w:firstLineChars="200"/>
        <w:rPr>
          <w:rFonts w:ascii="楷体" w:hAnsi="楷体" w:eastAsia="楷体"/>
          <w:sz w:val="28"/>
          <w:szCs w:val="28"/>
        </w:rPr>
      </w:pPr>
      <w:r>
        <w:rPr>
          <w:rFonts w:hint="eastAsia" w:ascii="楷体" w:hAnsi="楷体" w:eastAsia="楷体"/>
          <w:sz w:val="28"/>
          <w:szCs w:val="28"/>
        </w:rPr>
        <w:t>这里阿底峡尊者给我们修行者讲了很多的窍诀。</w:t>
      </w:r>
    </w:p>
    <w:p>
      <w:pPr>
        <w:numPr>
          <w:ins w:id="4" w:author="Unknown" w:date="2017-04-05T05:44:00Z"/>
        </w:numPr>
        <w:spacing w:line="360" w:lineRule="auto"/>
        <w:ind w:firstLine="560" w:firstLineChars="200"/>
        <w:rPr>
          <w:rFonts w:ascii="楷体" w:hAnsi="楷体" w:eastAsia="楷体"/>
          <w:sz w:val="28"/>
          <w:szCs w:val="28"/>
        </w:rPr>
      </w:pPr>
      <w:r>
        <w:rPr>
          <w:rFonts w:hint="eastAsia" w:ascii="楷体" w:hAnsi="楷体" w:eastAsia="楷体"/>
          <w:sz w:val="28"/>
          <w:szCs w:val="28"/>
        </w:rPr>
        <w:t>首先，现在属于五浊恶世：众生浊、烦恼浊、命浊、见解浊等，是五浊非常明显、很兴盛的时候。五浊恶世不是装模作样地修行佛法的时候。精进修行都不一定马上得到感应，何况装模作样地修行，怎么可能调</w:t>
      </w:r>
      <w:r>
        <w:rPr>
          <w:rFonts w:ascii="楷体" w:hAnsi="楷体" w:eastAsia="楷体"/>
          <w:sz w:val="28"/>
          <w:szCs w:val="28"/>
        </w:rPr>
        <w:t>伏自心呢</w:t>
      </w:r>
      <w:r>
        <w:rPr>
          <w:rFonts w:hint="eastAsia" w:ascii="楷体" w:hAnsi="楷体" w:eastAsia="楷体"/>
          <w:sz w:val="28"/>
          <w:szCs w:val="28"/>
        </w:rPr>
        <w:t>？</w:t>
      </w:r>
    </w:p>
    <w:p>
      <w:pPr>
        <w:spacing w:line="360" w:lineRule="auto"/>
        <w:ind w:firstLine="560" w:firstLineChars="200"/>
        <w:rPr>
          <w:rFonts w:ascii="楷体" w:hAnsi="楷体" w:eastAsia="楷体"/>
          <w:sz w:val="28"/>
          <w:szCs w:val="28"/>
        </w:rPr>
      </w:pPr>
      <w:r>
        <w:rPr>
          <w:rFonts w:hint="eastAsia" w:ascii="楷体" w:hAnsi="楷体" w:eastAsia="楷体"/>
          <w:sz w:val="28"/>
          <w:szCs w:val="28"/>
        </w:rPr>
        <w:t>所以要尽量地减少装模作样的表面的修行，尽量地彻底认真地修行，策励精进。不是装模作样在外面做一些大的事情，应该反观自心，策励地按照法义、窍诀，认认真真地去实行、精进地修行，使身、语、意都能够彻底进入佛法的修行之道。比如《入菩萨行论》中修心的窍诀，《大圆满前行》里修心的窍诀。应该真实地把这些法放在自己的内心中观照，策励精进调伏自己的心，而不是在外面装模作样地做一些利益众生的事情，内心完全没有想到精进修行。应该如是地了知，五浊恶世是应该彻底修行的</w:t>
      </w:r>
      <w:r>
        <w:rPr>
          <w:rFonts w:ascii="楷体" w:hAnsi="楷体" w:eastAsia="楷体"/>
          <w:sz w:val="28"/>
          <w:szCs w:val="28"/>
        </w:rPr>
        <w:t>时候</w:t>
      </w:r>
      <w:r>
        <w:rPr>
          <w:rFonts w:hint="eastAsia" w:ascii="楷体" w:hAnsi="楷体" w:eastAsia="楷体"/>
          <w:sz w:val="28"/>
          <w:szCs w:val="28"/>
        </w:rPr>
        <w:t>。</w:t>
      </w:r>
    </w:p>
    <w:p>
      <w:pPr>
        <w:ind w:right="142" w:firstLine="560" w:firstLineChars="200"/>
        <w:rPr>
          <w:rFonts w:ascii="楷体" w:hAnsi="楷体" w:eastAsia="楷体"/>
          <w:sz w:val="28"/>
          <w:szCs w:val="28"/>
        </w:rPr>
      </w:pPr>
      <w:r>
        <w:rPr>
          <w:rFonts w:hint="eastAsia" w:ascii="楷体" w:hAnsi="楷体" w:eastAsia="楷体"/>
          <w:sz w:val="28"/>
          <w:szCs w:val="28"/>
        </w:rPr>
        <w:t>“非为寻求高位时，乃为置于卑位时。”如今五浊恶世（同样每一句前面都应该是如今五浊恶世的时候），不是致力于寻求高位的时候。当然众生的心态不一样。有些众生天然不喜欢高的位置，不习惯不舒服，驾驭不了，觉得处于高位让他很不安。但是很多人就是喜欢高位，甚至于上学的时候，为做组长、小队长或者班长，拼命去追求；进了社会也是拼命往上走，想要得到高位，如科长、处长等。修行者的团队中，也有人想方设法地寻求高位。比如想尽办法</w:t>
      </w:r>
      <w:r>
        <w:rPr>
          <w:rFonts w:ascii="楷体" w:hAnsi="楷体" w:eastAsia="楷体"/>
          <w:sz w:val="28"/>
          <w:szCs w:val="28"/>
        </w:rPr>
        <w:t>进</w:t>
      </w:r>
      <w:r>
        <w:rPr>
          <w:rFonts w:hint="eastAsia" w:ascii="楷体" w:hAnsi="楷体" w:eastAsia="楷体"/>
          <w:sz w:val="28"/>
          <w:szCs w:val="28"/>
        </w:rPr>
        <w:t>入理事会，或在寺院做监院、方丈等等。像这样寻求高位也是有可能的。</w:t>
      </w:r>
    </w:p>
    <w:p>
      <w:pPr>
        <w:ind w:right="142" w:firstLine="560" w:firstLineChars="200"/>
        <w:rPr>
          <w:rFonts w:ascii="楷体" w:hAnsi="楷体" w:eastAsia="楷体"/>
          <w:sz w:val="28"/>
          <w:szCs w:val="28"/>
        </w:rPr>
      </w:pPr>
      <w:r>
        <w:rPr>
          <w:rFonts w:hint="eastAsia" w:ascii="楷体" w:hAnsi="楷体" w:eastAsia="楷体"/>
          <w:sz w:val="28"/>
          <w:szCs w:val="28"/>
        </w:rPr>
        <w:t>但在五浊恶世时，即便得到高位又有何用呢？前面讲无常时讲过，只要</w:t>
      </w:r>
      <w:r>
        <w:rPr>
          <w:rFonts w:ascii="楷体" w:hAnsi="楷体" w:eastAsia="楷体"/>
          <w:sz w:val="28"/>
          <w:szCs w:val="28"/>
        </w:rPr>
        <w:t>是</w:t>
      </w:r>
      <w:r>
        <w:rPr>
          <w:rFonts w:hint="eastAsia" w:ascii="楷体" w:hAnsi="楷体" w:eastAsia="楷体"/>
          <w:sz w:val="28"/>
          <w:szCs w:val="28"/>
        </w:rPr>
        <w:t>有为法，高际必堕。任何人不可能永远处在高位上，而且也容易造罪业，高位是不可能永远拥有的。即使因为自己的因缘、福德、功德而处于高位，也要思维高位是无常的。在高位时，应尽量以这个位置的特殊身份利益众生。能为自己修行及利益众生提供方便才是有利的。</w:t>
      </w:r>
    </w:p>
    <w:p>
      <w:pPr>
        <w:ind w:right="142" w:firstLine="560" w:firstLineChars="200"/>
        <w:rPr>
          <w:rFonts w:ascii="楷体" w:hAnsi="楷体" w:eastAsia="楷体"/>
          <w:sz w:val="28"/>
          <w:szCs w:val="28"/>
        </w:rPr>
      </w:pPr>
      <w:r>
        <w:rPr>
          <w:rFonts w:hint="eastAsia" w:ascii="楷体" w:hAnsi="楷体" w:eastAsia="楷体"/>
          <w:sz w:val="28"/>
          <w:szCs w:val="28"/>
        </w:rPr>
        <w:t>如果通过烦恼心追求高位，是没有实际意义的。追求的过程可能很辛苦，会使用一些不合理不合法的手段，也会排挤、</w:t>
      </w:r>
      <w:r>
        <w:rPr>
          <w:rFonts w:ascii="楷体" w:hAnsi="楷体" w:eastAsia="楷体"/>
          <w:sz w:val="28"/>
          <w:szCs w:val="28"/>
        </w:rPr>
        <w:t>打击</w:t>
      </w:r>
      <w:r>
        <w:rPr>
          <w:rFonts w:hint="eastAsia" w:ascii="楷体" w:hAnsi="楷体" w:eastAsia="楷体"/>
          <w:sz w:val="28"/>
          <w:szCs w:val="28"/>
        </w:rPr>
        <w:t>很多人，造诽谤、自赞毁他的罪业等等。到了高位，为了保住它还要继续努力。一旦不努力，有可能很快就被下面天天盯着</w:t>
      </w:r>
      <w:r>
        <w:rPr>
          <w:rFonts w:ascii="楷体" w:hAnsi="楷体" w:eastAsia="楷体"/>
          <w:sz w:val="28"/>
          <w:szCs w:val="28"/>
        </w:rPr>
        <w:t>自己</w:t>
      </w:r>
      <w:r>
        <w:rPr>
          <w:rFonts w:hint="eastAsia" w:ascii="楷体" w:hAnsi="楷体" w:eastAsia="楷体"/>
          <w:sz w:val="28"/>
          <w:szCs w:val="28"/>
        </w:rPr>
        <w:t>的人篡权了。这有什么实际意义呢？没有实际意义，而且是很痛苦的过程。</w:t>
      </w:r>
    </w:p>
    <w:p>
      <w:pPr>
        <w:ind w:right="142" w:firstLine="560" w:firstLineChars="200"/>
        <w:rPr>
          <w:rFonts w:ascii="楷体" w:hAnsi="楷体" w:eastAsia="楷体"/>
          <w:sz w:val="28"/>
          <w:szCs w:val="28"/>
        </w:rPr>
      </w:pPr>
      <w:r>
        <w:rPr>
          <w:rFonts w:hint="eastAsia" w:ascii="楷体" w:hAnsi="楷体" w:eastAsia="楷体"/>
          <w:sz w:val="28"/>
          <w:szCs w:val="28"/>
        </w:rPr>
        <w:t>但很多人觉得为了高位任何痛苦都可以忍受，任何代价都可以付出。即使可以忍受痛苦，但业果或消耗暇满人身的力量也是很大的。自己的暇满人身其实可以做更好的事情。为自己和他人，为今生和后世暂时和究竟的利益，暇满人身可以做很多善行。但如果把暇满人身消耗在夺取高位的路途中，是非常可惜的。</w:t>
      </w:r>
    </w:p>
    <w:p>
      <w:pPr>
        <w:ind w:right="142" w:firstLine="560" w:firstLineChars="200"/>
        <w:rPr>
          <w:rFonts w:ascii="楷体" w:hAnsi="楷体" w:eastAsia="楷体"/>
          <w:sz w:val="28"/>
          <w:szCs w:val="28"/>
        </w:rPr>
      </w:pPr>
      <w:r>
        <w:rPr>
          <w:rFonts w:hint="eastAsia" w:ascii="楷体" w:hAnsi="楷体" w:eastAsia="楷体"/>
          <w:sz w:val="28"/>
          <w:szCs w:val="28"/>
        </w:rPr>
        <w:t>所以这里讲，“乃为置于卑位时。”把自己的心态安于卑微的状态中，这里主要是针对修行者。在修行的过程中，一定要让心卑下。前面在讲自他平等、自他交换时，也讲到了两个格西互相推让高位。双方都认为对方的功德更大，不愿意把自己置于高位上。</w:t>
      </w:r>
    </w:p>
    <w:p>
      <w:pPr>
        <w:ind w:right="142" w:firstLine="560" w:firstLineChars="200"/>
        <w:rPr>
          <w:rFonts w:ascii="楷体" w:hAnsi="楷体" w:eastAsia="楷体"/>
          <w:sz w:val="28"/>
          <w:szCs w:val="28"/>
        </w:rPr>
      </w:pPr>
      <w:r>
        <w:rPr>
          <w:rFonts w:hint="eastAsia" w:ascii="楷体" w:hAnsi="楷体" w:eastAsia="楷体"/>
          <w:sz w:val="28"/>
          <w:szCs w:val="28"/>
        </w:rPr>
        <w:t>这里主要是从修心的角度讲。如果是世间工作，必须要争取的，也可以通过正当合法的手段争取</w:t>
      </w:r>
      <w:r>
        <w:rPr>
          <w:rFonts w:ascii="楷体" w:hAnsi="楷体" w:eastAsia="楷体"/>
          <w:sz w:val="28"/>
          <w:szCs w:val="28"/>
        </w:rPr>
        <w:t>。</w:t>
      </w:r>
      <w:r>
        <w:rPr>
          <w:rFonts w:hint="eastAsia" w:ascii="楷体" w:hAnsi="楷体" w:eastAsia="楷体"/>
          <w:sz w:val="28"/>
          <w:szCs w:val="28"/>
        </w:rPr>
        <w:t>但在争取的</w:t>
      </w:r>
      <w:r>
        <w:rPr>
          <w:rFonts w:ascii="楷体" w:hAnsi="楷体" w:eastAsia="楷体"/>
          <w:sz w:val="28"/>
          <w:szCs w:val="28"/>
        </w:rPr>
        <w:t>过程中</w:t>
      </w:r>
      <w:r>
        <w:rPr>
          <w:rFonts w:hint="eastAsia" w:ascii="楷体" w:hAnsi="楷体" w:eastAsia="楷体"/>
          <w:sz w:val="28"/>
          <w:szCs w:val="28"/>
        </w:rPr>
        <w:t>，心中应该有高际必堕、一切无常的想法。在这种想法摄持下，该争取的也可以争取。并不是学了佛后，一切都要放弃。</w:t>
      </w:r>
    </w:p>
    <w:p>
      <w:pPr>
        <w:ind w:right="142" w:firstLine="560" w:firstLineChars="200"/>
        <w:rPr>
          <w:rFonts w:ascii="楷体" w:hAnsi="楷体" w:eastAsia="楷体"/>
          <w:sz w:val="28"/>
          <w:szCs w:val="28"/>
        </w:rPr>
      </w:pPr>
      <w:r>
        <w:rPr>
          <w:rFonts w:hint="eastAsia" w:ascii="楷体" w:hAnsi="楷体" w:eastAsia="楷体"/>
          <w:sz w:val="28"/>
          <w:szCs w:val="28"/>
        </w:rPr>
        <w:t>有时可能自己的境界还没到达稳固的状态；有时可能牵扯到家庭，如果得到这个位置，可能对家庭收入好一点，让家人过得好一点，这也是有必要的；有时牵扯</w:t>
      </w:r>
      <w:r>
        <w:rPr>
          <w:rFonts w:ascii="楷体" w:hAnsi="楷体" w:eastAsia="楷体"/>
          <w:sz w:val="28"/>
          <w:szCs w:val="28"/>
        </w:rPr>
        <w:t>到</w:t>
      </w:r>
      <w:r>
        <w:rPr>
          <w:rFonts w:hint="eastAsia" w:ascii="楷体" w:hAnsi="楷体" w:eastAsia="楷体"/>
          <w:sz w:val="28"/>
          <w:szCs w:val="28"/>
        </w:rPr>
        <w:t>团队，涉及到生存方面的问题。</w:t>
      </w:r>
    </w:p>
    <w:p>
      <w:pPr>
        <w:ind w:right="142" w:firstLine="560" w:firstLineChars="200"/>
        <w:rPr>
          <w:rFonts w:ascii="楷体" w:hAnsi="楷体" w:eastAsia="楷体"/>
          <w:sz w:val="28"/>
          <w:szCs w:val="28"/>
        </w:rPr>
      </w:pPr>
      <w:r>
        <w:rPr>
          <w:rFonts w:hint="eastAsia" w:ascii="楷体" w:hAnsi="楷体" w:eastAsia="楷体"/>
          <w:sz w:val="28"/>
          <w:szCs w:val="28"/>
        </w:rPr>
        <w:t>但是这里主要讲自己的修行。作为一个纯粹的修行人，自己没有额外的压力，没有必要争取高位。前行中很多都是指出家人的修行方法。大恩上师讲前行时的风格，及现在的辅导，面对的更多是在家的修行者。他们有工作、有压力，所以不能把给出家人讲的教言，原封不动地移植到在家人身上，因为情况是完全不一样的。</w:t>
      </w:r>
    </w:p>
    <w:p>
      <w:pPr>
        <w:ind w:right="142" w:firstLine="560" w:firstLineChars="200"/>
        <w:rPr>
          <w:rFonts w:ascii="楷体" w:hAnsi="楷体" w:eastAsia="楷体"/>
          <w:sz w:val="28"/>
          <w:szCs w:val="28"/>
        </w:rPr>
      </w:pPr>
      <w:r>
        <w:rPr>
          <w:rFonts w:hint="eastAsia" w:ascii="楷体" w:hAnsi="楷体" w:eastAsia="楷体"/>
          <w:sz w:val="28"/>
          <w:szCs w:val="28"/>
        </w:rPr>
        <w:t>出家人是没有压力的，但是在家人有家庭的</w:t>
      </w:r>
      <w:r>
        <w:rPr>
          <w:rFonts w:ascii="楷体" w:hAnsi="楷体" w:eastAsia="楷体"/>
          <w:sz w:val="28"/>
          <w:szCs w:val="28"/>
        </w:rPr>
        <w:t>压力</w:t>
      </w:r>
      <w:r>
        <w:rPr>
          <w:rFonts w:hint="eastAsia" w:ascii="楷体" w:hAnsi="楷体" w:eastAsia="楷体"/>
          <w:sz w:val="28"/>
          <w:szCs w:val="28"/>
        </w:rPr>
        <w:t>。如果是一个人，无所谓。自己好一点差一点，甚至一个人流浪，想想也是不错的选择。但是有家庭是不一样的，别人如何看待</w:t>
      </w:r>
      <w:r>
        <w:rPr>
          <w:rFonts w:ascii="楷体" w:hAnsi="楷体" w:eastAsia="楷体"/>
          <w:sz w:val="28"/>
          <w:szCs w:val="28"/>
        </w:rPr>
        <w:t>自己</w:t>
      </w:r>
      <w:r>
        <w:rPr>
          <w:rFonts w:hint="eastAsia" w:ascii="楷体" w:hAnsi="楷体" w:eastAsia="楷体"/>
          <w:sz w:val="28"/>
          <w:szCs w:val="28"/>
        </w:rPr>
        <w:t>的家庭，家人怎样面对别人等等</w:t>
      </w:r>
      <w:r>
        <w:rPr>
          <w:rFonts w:ascii="楷体" w:hAnsi="楷体" w:eastAsia="楷体"/>
          <w:sz w:val="28"/>
          <w:szCs w:val="28"/>
        </w:rPr>
        <w:t>，</w:t>
      </w:r>
      <w:r>
        <w:rPr>
          <w:rFonts w:hint="eastAsia" w:ascii="楷体" w:hAnsi="楷体" w:eastAsia="楷体"/>
          <w:sz w:val="28"/>
          <w:szCs w:val="28"/>
        </w:rPr>
        <w:t>都是问题。</w:t>
      </w:r>
    </w:p>
    <w:p>
      <w:pPr>
        <w:ind w:right="142" w:firstLine="560" w:firstLineChars="200"/>
        <w:rPr>
          <w:rFonts w:ascii="楷体" w:hAnsi="楷体" w:eastAsia="楷体"/>
          <w:sz w:val="28"/>
          <w:szCs w:val="28"/>
        </w:rPr>
      </w:pPr>
      <w:r>
        <w:rPr>
          <w:rFonts w:hint="eastAsia" w:ascii="楷体" w:hAnsi="楷体" w:eastAsia="楷体"/>
          <w:sz w:val="28"/>
          <w:szCs w:val="28"/>
        </w:rPr>
        <w:t>因此如果在家人需要赚钱，需要</w:t>
      </w:r>
      <w:r>
        <w:rPr>
          <w:rFonts w:ascii="楷体" w:hAnsi="楷体" w:eastAsia="楷体"/>
          <w:sz w:val="28"/>
          <w:szCs w:val="28"/>
        </w:rPr>
        <w:t>通过争取得到</w:t>
      </w:r>
      <w:r>
        <w:rPr>
          <w:rFonts w:hint="eastAsia" w:ascii="楷体" w:hAnsi="楷体" w:eastAsia="楷体"/>
          <w:sz w:val="28"/>
          <w:szCs w:val="28"/>
        </w:rPr>
        <w:t>有用</w:t>
      </w:r>
      <w:r>
        <w:rPr>
          <w:rFonts w:ascii="楷体" w:hAnsi="楷体" w:eastAsia="楷体"/>
          <w:sz w:val="28"/>
          <w:szCs w:val="28"/>
        </w:rPr>
        <w:t>的</w:t>
      </w:r>
      <w:r>
        <w:rPr>
          <w:rFonts w:hint="eastAsia" w:ascii="楷体" w:hAnsi="楷体" w:eastAsia="楷体"/>
          <w:sz w:val="28"/>
          <w:szCs w:val="28"/>
        </w:rPr>
        <w:t>高位，也是</w:t>
      </w:r>
      <w:r>
        <w:rPr>
          <w:rFonts w:ascii="楷体" w:hAnsi="楷体" w:eastAsia="楷体"/>
          <w:sz w:val="28"/>
          <w:szCs w:val="28"/>
        </w:rPr>
        <w:t>没有问题的</w:t>
      </w:r>
      <w:r>
        <w:rPr>
          <w:rFonts w:hint="eastAsia" w:ascii="楷体" w:hAnsi="楷体" w:eastAsia="楷体"/>
          <w:sz w:val="28"/>
          <w:szCs w:val="28"/>
        </w:rPr>
        <w:t>。这里主要是针对修行人，尤其出家人来讲的，然而对于在家人也</w:t>
      </w:r>
      <w:r>
        <w:rPr>
          <w:rFonts w:ascii="楷体" w:hAnsi="楷体" w:eastAsia="楷体"/>
          <w:sz w:val="28"/>
          <w:szCs w:val="28"/>
        </w:rPr>
        <w:t>不是</w:t>
      </w:r>
      <w:r>
        <w:rPr>
          <w:rFonts w:hint="eastAsia" w:ascii="楷体" w:hAnsi="楷体" w:eastAsia="楷体"/>
          <w:sz w:val="28"/>
          <w:szCs w:val="28"/>
        </w:rPr>
        <w:t>没有用。在家人不可以过度的贪婪，这样任何时候对谁都不好。</w:t>
      </w:r>
    </w:p>
    <w:p>
      <w:pPr>
        <w:ind w:right="142" w:firstLine="560" w:firstLineChars="200"/>
        <w:rPr>
          <w:rFonts w:ascii="楷体" w:hAnsi="楷体" w:eastAsia="楷体"/>
          <w:sz w:val="28"/>
          <w:szCs w:val="28"/>
        </w:rPr>
      </w:pPr>
      <w:r>
        <w:rPr>
          <w:rFonts w:hint="eastAsia" w:ascii="楷体" w:hAnsi="楷体" w:eastAsia="楷体"/>
          <w:sz w:val="28"/>
          <w:szCs w:val="28"/>
        </w:rPr>
        <w:t>置于卑位是最容易的，因为置于高位时最容易飘飘然。一旦到了高位，位置不一样，周围的环境也不一样了：奉承的、提供顺缘的、说好话的人</w:t>
      </w:r>
      <w:r>
        <w:rPr>
          <w:rFonts w:ascii="楷体" w:hAnsi="楷体" w:eastAsia="楷体"/>
          <w:sz w:val="28"/>
          <w:szCs w:val="28"/>
        </w:rPr>
        <w:t>会很多，</w:t>
      </w:r>
      <w:r>
        <w:rPr>
          <w:rFonts w:hint="eastAsia" w:ascii="楷体" w:hAnsi="楷体" w:eastAsia="楷体"/>
          <w:sz w:val="28"/>
          <w:szCs w:val="28"/>
        </w:rPr>
        <w:t>此时自己最容易飘飘然，没办法取舍，需要照顾很多人情面，很容易造罪业。</w:t>
      </w:r>
    </w:p>
    <w:p>
      <w:pPr>
        <w:ind w:right="142" w:firstLine="560" w:firstLineChars="200"/>
        <w:rPr>
          <w:rFonts w:ascii="楷体" w:hAnsi="楷体" w:eastAsia="楷体" w:cs="宋体"/>
          <w:kern w:val="0"/>
          <w:sz w:val="28"/>
          <w:szCs w:val="28"/>
          <w:lang w:bidi="ar"/>
        </w:rPr>
      </w:pPr>
      <w:r>
        <w:rPr>
          <w:rFonts w:hint="eastAsia" w:ascii="楷体" w:hAnsi="楷体" w:eastAsia="楷体"/>
          <w:sz w:val="28"/>
          <w:szCs w:val="28"/>
        </w:rPr>
        <w:t>处在卑位就不一样，没有这么多顾虑。通常一个人如果没有名气、位置很低，很少有人愿意去关照他。这就是人世间的常态。身边没有很多人追捧自己，</w:t>
      </w:r>
      <w:r>
        <w:rPr>
          <w:rFonts w:ascii="楷体" w:hAnsi="楷体" w:eastAsia="楷体" w:cs="宋体"/>
          <w:kern w:val="0"/>
          <w:sz w:val="28"/>
          <w:szCs w:val="28"/>
          <w:lang w:bidi="ar"/>
        </w:rPr>
        <w:t>也</w:t>
      </w:r>
      <w:r>
        <w:rPr>
          <w:rFonts w:hint="eastAsia" w:ascii="楷体" w:hAnsi="楷体" w:eastAsia="楷体" w:cs="宋体"/>
          <w:kern w:val="0"/>
          <w:sz w:val="28"/>
          <w:szCs w:val="28"/>
          <w:lang w:bidi="ar"/>
        </w:rPr>
        <w:t>就不</w:t>
      </w:r>
      <w:r>
        <w:rPr>
          <w:rFonts w:ascii="楷体" w:hAnsi="楷体" w:eastAsia="楷体" w:cs="宋体"/>
          <w:kern w:val="0"/>
          <w:sz w:val="28"/>
          <w:szCs w:val="28"/>
          <w:lang w:bidi="ar"/>
        </w:rPr>
        <w:t>用操心</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从</w:t>
      </w:r>
      <w:r>
        <w:rPr>
          <w:rFonts w:hint="eastAsia" w:ascii="楷体" w:hAnsi="楷体" w:eastAsia="楷体" w:cs="宋体"/>
          <w:kern w:val="0"/>
          <w:sz w:val="28"/>
          <w:szCs w:val="28"/>
          <w:lang w:bidi="ar"/>
        </w:rPr>
        <w:t>这个</w:t>
      </w:r>
      <w:r>
        <w:rPr>
          <w:rFonts w:ascii="楷体" w:hAnsi="楷体" w:eastAsia="楷体" w:cs="宋体"/>
          <w:kern w:val="0"/>
          <w:sz w:val="28"/>
          <w:szCs w:val="28"/>
          <w:lang w:bidi="ar"/>
        </w:rPr>
        <w:t>侧面来讲对修行</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有利</w:t>
      </w:r>
      <w:r>
        <w:rPr>
          <w:rFonts w:hint="eastAsia" w:ascii="楷体" w:hAnsi="楷体" w:eastAsia="楷体" w:cs="宋体"/>
          <w:kern w:val="0"/>
          <w:sz w:val="28"/>
          <w:szCs w:val="28"/>
          <w:lang w:bidi="ar"/>
        </w:rPr>
        <w:t>的。</w:t>
      </w:r>
    </w:p>
    <w:p>
      <w:pPr>
        <w:ind w:right="142" w:firstLine="560" w:firstLineChars="200"/>
        <w:rPr>
          <w:rFonts w:ascii="楷体" w:hAnsi="楷体" w:eastAsia="楷体" w:cs="宋体"/>
          <w:kern w:val="0"/>
          <w:sz w:val="28"/>
          <w:szCs w:val="28"/>
          <w:lang w:bidi="ar"/>
        </w:rPr>
      </w:pPr>
      <w:r>
        <w:rPr>
          <w:rFonts w:hint="eastAsia" w:ascii="楷体" w:hAnsi="楷体" w:eastAsia="楷体" w:cs="宋体"/>
          <w:kern w:val="0"/>
          <w:sz w:val="28"/>
          <w:szCs w:val="28"/>
          <w:lang w:bidi="ar"/>
        </w:rPr>
        <w:t>此外</w:t>
      </w:r>
      <w:r>
        <w:rPr>
          <w:rFonts w:ascii="楷体" w:hAnsi="楷体" w:eastAsia="楷体" w:cs="宋体"/>
          <w:kern w:val="0"/>
          <w:sz w:val="28"/>
          <w:szCs w:val="28"/>
          <w:lang w:bidi="ar"/>
        </w:rPr>
        <w:t>处于卑</w:t>
      </w:r>
      <w:r>
        <w:rPr>
          <w:rFonts w:hint="eastAsia" w:ascii="楷体" w:hAnsi="楷体" w:eastAsia="楷体" w:cs="宋体"/>
          <w:kern w:val="0"/>
          <w:sz w:val="28"/>
          <w:szCs w:val="28"/>
          <w:lang w:bidi="ar"/>
        </w:rPr>
        <w:t>位是</w:t>
      </w:r>
      <w:r>
        <w:rPr>
          <w:rFonts w:ascii="楷体" w:hAnsi="楷体" w:eastAsia="楷体" w:cs="宋体"/>
          <w:kern w:val="0"/>
          <w:sz w:val="28"/>
          <w:szCs w:val="28"/>
          <w:lang w:bidi="ar"/>
        </w:rPr>
        <w:t>更容易</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，因为处的位置很低</w:t>
      </w:r>
      <w:r>
        <w:rPr>
          <w:rFonts w:hint="eastAsia" w:ascii="楷体" w:hAnsi="楷体" w:eastAsia="楷体" w:cs="宋体"/>
          <w:kern w:val="0"/>
          <w:sz w:val="28"/>
          <w:szCs w:val="28"/>
          <w:lang w:bidi="ar"/>
        </w:rPr>
        <w:t>。</w:t>
      </w:r>
      <w:r>
        <w:rPr>
          <w:rFonts w:ascii="楷体" w:hAnsi="楷体" w:eastAsia="楷体" w:cs="宋体"/>
          <w:kern w:val="0"/>
          <w:sz w:val="28"/>
          <w:szCs w:val="28"/>
          <w:lang w:bidi="ar"/>
        </w:rPr>
        <w:t>这</w:t>
      </w:r>
      <w:r>
        <w:rPr>
          <w:rFonts w:hint="eastAsia" w:ascii="楷体" w:hAnsi="楷体" w:eastAsia="楷体" w:cs="宋体"/>
          <w:kern w:val="0"/>
          <w:sz w:val="28"/>
          <w:szCs w:val="28"/>
          <w:lang w:bidi="ar"/>
        </w:rPr>
        <w:t>里</w:t>
      </w:r>
      <w:r>
        <w:rPr>
          <w:rFonts w:ascii="楷体" w:hAnsi="楷体" w:eastAsia="楷体" w:cs="宋体"/>
          <w:kern w:val="0"/>
          <w:sz w:val="28"/>
          <w:szCs w:val="28"/>
          <w:lang w:bidi="ar"/>
        </w:rPr>
        <w:t>卑</w:t>
      </w:r>
      <w:r>
        <w:rPr>
          <w:rFonts w:hint="eastAsia" w:ascii="楷体" w:hAnsi="楷体" w:eastAsia="楷体" w:cs="宋体"/>
          <w:kern w:val="0"/>
          <w:sz w:val="28"/>
          <w:szCs w:val="28"/>
          <w:lang w:bidi="ar"/>
        </w:rPr>
        <w:t>位指的</w:t>
      </w:r>
      <w:r>
        <w:rPr>
          <w:rFonts w:ascii="楷体" w:hAnsi="楷体" w:eastAsia="楷体" w:cs="宋体"/>
          <w:kern w:val="0"/>
          <w:sz w:val="28"/>
          <w:szCs w:val="28"/>
          <w:lang w:bidi="ar"/>
        </w:rPr>
        <w:t>是心的位置</w:t>
      </w:r>
      <w:r>
        <w:rPr>
          <w:rFonts w:hint="eastAsia" w:ascii="楷体" w:hAnsi="楷体" w:eastAsia="楷体" w:cs="宋体"/>
          <w:kern w:val="0"/>
          <w:sz w:val="28"/>
          <w:szCs w:val="28"/>
          <w:lang w:bidi="ar"/>
        </w:rPr>
        <w:t>。即便</w:t>
      </w:r>
      <w:r>
        <w:rPr>
          <w:rFonts w:ascii="楷体" w:hAnsi="楷体" w:eastAsia="楷体" w:cs="宋体"/>
          <w:kern w:val="0"/>
          <w:sz w:val="28"/>
          <w:szCs w:val="28"/>
          <w:lang w:bidi="ar"/>
        </w:rPr>
        <w:t>是乞丐，</w:t>
      </w:r>
      <w:r>
        <w:rPr>
          <w:rFonts w:hint="eastAsia" w:ascii="楷体" w:hAnsi="楷体" w:eastAsia="楷体" w:cs="宋体"/>
          <w:kern w:val="0"/>
          <w:sz w:val="28"/>
          <w:szCs w:val="28"/>
          <w:lang w:bidi="ar"/>
        </w:rPr>
        <w:t>如果</w:t>
      </w:r>
      <w:r>
        <w:rPr>
          <w:rFonts w:ascii="楷体" w:hAnsi="楷体" w:eastAsia="楷体" w:cs="宋体"/>
          <w:kern w:val="0"/>
          <w:sz w:val="28"/>
          <w:szCs w:val="28"/>
          <w:lang w:bidi="ar"/>
        </w:rPr>
        <w:t>心</w:t>
      </w:r>
      <w:r>
        <w:rPr>
          <w:rFonts w:hint="eastAsia" w:ascii="楷体" w:hAnsi="楷体" w:eastAsia="楷体" w:cs="宋体"/>
          <w:kern w:val="0"/>
          <w:sz w:val="28"/>
          <w:szCs w:val="28"/>
          <w:lang w:bidi="ar"/>
        </w:rPr>
        <w:t>气</w:t>
      </w:r>
      <w:r>
        <w:rPr>
          <w:rFonts w:ascii="楷体" w:hAnsi="楷体" w:eastAsia="楷体" w:cs="宋体"/>
          <w:kern w:val="0"/>
          <w:sz w:val="28"/>
          <w:szCs w:val="28"/>
          <w:lang w:bidi="ar"/>
        </w:rPr>
        <w:t>很高，这也看不起那也看不起</w:t>
      </w:r>
      <w:r>
        <w:rPr>
          <w:rFonts w:hint="eastAsia" w:ascii="楷体" w:hAnsi="楷体" w:eastAsia="楷体" w:cs="宋体"/>
          <w:kern w:val="0"/>
          <w:sz w:val="28"/>
          <w:szCs w:val="28"/>
          <w:lang w:bidi="ar"/>
        </w:rPr>
        <w:t>，</w:t>
      </w:r>
      <w:r>
        <w:rPr>
          <w:rFonts w:ascii="楷体" w:hAnsi="楷体" w:eastAsia="楷体" w:cs="宋体"/>
          <w:kern w:val="0"/>
          <w:sz w:val="28"/>
          <w:szCs w:val="28"/>
          <w:lang w:bidi="ar"/>
        </w:rPr>
        <w:t>也不是卑位</w:t>
      </w:r>
      <w:r>
        <w:rPr>
          <w:rFonts w:hint="eastAsia" w:ascii="楷体" w:hAnsi="楷体" w:eastAsia="楷体" w:cs="宋体"/>
          <w:kern w:val="0"/>
          <w:sz w:val="28"/>
          <w:szCs w:val="28"/>
          <w:lang w:bidi="ar"/>
        </w:rPr>
        <w:t>。</w:t>
      </w:r>
      <w:r>
        <w:rPr>
          <w:rFonts w:ascii="楷体" w:hAnsi="楷体" w:eastAsia="楷体" w:cs="宋体"/>
          <w:kern w:val="0"/>
          <w:sz w:val="28"/>
          <w:szCs w:val="28"/>
          <w:lang w:bidi="ar"/>
        </w:rPr>
        <w:t>谦卑主要是</w:t>
      </w:r>
      <w:r>
        <w:rPr>
          <w:rFonts w:hint="eastAsia" w:ascii="楷体" w:hAnsi="楷体" w:eastAsia="楷体" w:cs="宋体"/>
          <w:kern w:val="0"/>
          <w:sz w:val="28"/>
          <w:szCs w:val="28"/>
          <w:lang w:bidi="ar"/>
        </w:rPr>
        <w:t>指</w:t>
      </w:r>
      <w:r>
        <w:rPr>
          <w:rFonts w:ascii="楷体" w:hAnsi="楷体" w:eastAsia="楷体" w:cs="宋体"/>
          <w:kern w:val="0"/>
          <w:sz w:val="28"/>
          <w:szCs w:val="28"/>
          <w:lang w:bidi="ar"/>
        </w:rPr>
        <w:t>心态而不是身份，身份的谦卑有可能是被逼无奈的。但是心态</w:t>
      </w:r>
      <w:r>
        <w:rPr>
          <w:rFonts w:hint="eastAsia" w:ascii="楷体" w:hAnsi="楷体" w:eastAsia="楷体" w:cs="宋体"/>
          <w:kern w:val="0"/>
          <w:sz w:val="28"/>
          <w:szCs w:val="28"/>
          <w:lang w:bidi="ar"/>
        </w:rPr>
        <w:t>的谦卑</w:t>
      </w:r>
      <w:r>
        <w:rPr>
          <w:rFonts w:ascii="楷体" w:hAnsi="楷体" w:eastAsia="楷体" w:cs="宋体"/>
          <w:kern w:val="0"/>
          <w:sz w:val="28"/>
          <w:szCs w:val="28"/>
          <w:lang w:bidi="ar"/>
        </w:rPr>
        <w:t>不一样，有些人处在很高的位置</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但是心态</w:t>
      </w:r>
      <w:r>
        <w:rPr>
          <w:rFonts w:hint="eastAsia" w:ascii="楷体" w:hAnsi="楷体" w:eastAsia="楷体" w:cs="宋体"/>
          <w:kern w:val="0"/>
          <w:sz w:val="28"/>
          <w:szCs w:val="28"/>
          <w:lang w:bidi="ar"/>
        </w:rPr>
        <w:t>可以</w:t>
      </w:r>
      <w:r>
        <w:rPr>
          <w:rFonts w:ascii="楷体" w:hAnsi="楷体" w:eastAsia="楷体" w:cs="宋体"/>
          <w:kern w:val="0"/>
          <w:sz w:val="28"/>
          <w:szCs w:val="28"/>
          <w:lang w:bidi="ar"/>
        </w:rPr>
        <w:t>调整</w:t>
      </w:r>
      <w:r>
        <w:rPr>
          <w:rFonts w:hint="eastAsia" w:ascii="楷体" w:hAnsi="楷体" w:eastAsia="楷体" w:cs="宋体"/>
          <w:kern w:val="0"/>
          <w:sz w:val="28"/>
          <w:szCs w:val="28"/>
          <w:lang w:bidi="ar"/>
        </w:rPr>
        <w:t>的</w:t>
      </w:r>
      <w:r>
        <w:rPr>
          <w:rFonts w:ascii="楷体" w:hAnsi="楷体" w:eastAsia="楷体" w:cs="宋体"/>
          <w:kern w:val="0"/>
          <w:sz w:val="28"/>
          <w:szCs w:val="28"/>
          <w:lang w:bidi="ar"/>
        </w:rPr>
        <w:t>特别</w:t>
      </w:r>
      <w:r>
        <w:rPr>
          <w:rFonts w:hint="eastAsia" w:ascii="楷体" w:hAnsi="楷体" w:eastAsia="楷体" w:cs="宋体"/>
          <w:kern w:val="0"/>
          <w:sz w:val="28"/>
          <w:szCs w:val="28"/>
          <w:lang w:bidi="ar"/>
        </w:rPr>
        <w:t>柔和。</w:t>
      </w:r>
    </w:p>
    <w:p>
      <w:pPr>
        <w:ind w:right="142"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对</w:t>
      </w:r>
      <w:r>
        <w:rPr>
          <w:rFonts w:hint="eastAsia" w:ascii="楷体" w:hAnsi="楷体" w:eastAsia="楷体" w:cs="宋体"/>
          <w:kern w:val="0"/>
          <w:sz w:val="28"/>
          <w:szCs w:val="28"/>
          <w:lang w:bidi="ar"/>
        </w:rPr>
        <w:t>于</w:t>
      </w:r>
      <w:r>
        <w:rPr>
          <w:rFonts w:ascii="楷体" w:hAnsi="楷体" w:eastAsia="楷体" w:cs="宋体"/>
          <w:kern w:val="0"/>
          <w:sz w:val="28"/>
          <w:szCs w:val="28"/>
          <w:lang w:bidi="ar"/>
        </w:rPr>
        <w:t>一般的修行人</w:t>
      </w:r>
      <w:r>
        <w:rPr>
          <w:rFonts w:hint="eastAsia" w:ascii="楷体" w:hAnsi="楷体" w:eastAsia="楷体" w:cs="宋体"/>
          <w:kern w:val="0"/>
          <w:sz w:val="28"/>
          <w:szCs w:val="28"/>
          <w:lang w:bidi="ar"/>
        </w:rPr>
        <w:t>，重点</w:t>
      </w:r>
      <w:r>
        <w:rPr>
          <w:rFonts w:ascii="楷体" w:hAnsi="楷体" w:eastAsia="楷体" w:cs="宋体"/>
          <w:kern w:val="0"/>
          <w:sz w:val="28"/>
          <w:szCs w:val="28"/>
          <w:lang w:bidi="ar"/>
        </w:rPr>
        <w:t>是</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的心要谦卑</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如果心很谦卑，就很容易看到自己</w:t>
      </w:r>
      <w:r>
        <w:rPr>
          <w:rFonts w:hint="eastAsia" w:ascii="楷体" w:hAnsi="楷体" w:eastAsia="楷体" w:cs="宋体"/>
          <w:kern w:val="0"/>
          <w:sz w:val="28"/>
          <w:szCs w:val="28"/>
          <w:lang w:bidi="ar"/>
        </w:rPr>
        <w:t>的过患、</w:t>
      </w:r>
      <w:r>
        <w:rPr>
          <w:rFonts w:ascii="楷体" w:hAnsi="楷体" w:eastAsia="楷体" w:cs="宋体"/>
          <w:kern w:val="0"/>
          <w:sz w:val="28"/>
          <w:szCs w:val="28"/>
          <w:lang w:bidi="ar"/>
        </w:rPr>
        <w:t>别人的功德，这对调伏自心</w:t>
      </w:r>
      <w:r>
        <w:rPr>
          <w:rFonts w:hint="eastAsia" w:ascii="楷体" w:hAnsi="楷体" w:eastAsia="楷体" w:cs="宋体"/>
          <w:kern w:val="0"/>
          <w:sz w:val="28"/>
          <w:szCs w:val="28"/>
          <w:lang w:bidi="ar"/>
        </w:rPr>
        <w:t>非常有用。</w:t>
      </w:r>
    </w:p>
    <w:p>
      <w:pPr>
        <w:widowControl/>
        <w:spacing w:line="360" w:lineRule="auto"/>
        <w:ind w:firstLine="420" w:firstLineChars="150"/>
        <w:jc w:val="left"/>
        <w:rPr>
          <w:rFonts w:ascii="楷体" w:hAnsi="楷体" w:eastAsia="楷体" w:cs="宋体"/>
          <w:kern w:val="0"/>
          <w:sz w:val="28"/>
          <w:szCs w:val="28"/>
          <w:lang w:bidi="ar"/>
        </w:rPr>
      </w:pPr>
      <w:r>
        <w:rPr>
          <w:rFonts w:hint="eastAsia" w:ascii="黑体" w:hAnsi="黑体" w:eastAsia="黑体" w:cs="黑体"/>
          <w:bCs/>
          <w:sz w:val="28"/>
          <w:szCs w:val="28"/>
        </w:rPr>
        <w:t xml:space="preserve"> </w:t>
      </w:r>
      <w:r>
        <w:rPr>
          <w:rFonts w:ascii="黑体" w:hAnsi="黑体" w:eastAsia="黑体" w:cs="黑体"/>
          <w:bCs/>
          <w:sz w:val="28"/>
          <w:szCs w:val="28"/>
        </w:rPr>
        <w:t>“</w:t>
      </w:r>
      <w:r>
        <w:rPr>
          <w:rFonts w:hint="eastAsia" w:ascii="楷体" w:hAnsi="楷体" w:eastAsia="楷体" w:cs="黑体"/>
          <w:bCs/>
          <w:sz w:val="28"/>
          <w:szCs w:val="28"/>
        </w:rPr>
        <w:t>非为摄受眷仆时，乃为依止静处时</w:t>
      </w:r>
      <w:r>
        <w:rPr>
          <w:rFonts w:hint="eastAsia" w:ascii="楷体" w:hAnsi="楷体" w:eastAsia="楷体" w:cs="宋体"/>
          <w:bCs/>
          <w:kern w:val="0"/>
          <w:sz w:val="28"/>
          <w:szCs w:val="28"/>
          <w:lang w:bidi="ar"/>
        </w:rPr>
        <w:t>。</w:t>
      </w:r>
      <w:r>
        <w:rPr>
          <w:rFonts w:ascii="楷体" w:hAnsi="楷体" w:eastAsia="楷体" w:cs="宋体"/>
          <w:bCs/>
          <w:kern w:val="0"/>
          <w:sz w:val="28"/>
          <w:szCs w:val="28"/>
          <w:lang w:bidi="ar"/>
        </w:rPr>
        <w:t>”</w:t>
      </w:r>
      <w:r>
        <w:rPr>
          <w:rFonts w:hint="eastAsia" w:ascii="楷体" w:hAnsi="楷体" w:eastAsia="楷体" w:cs="宋体"/>
          <w:kern w:val="0"/>
          <w:sz w:val="28"/>
          <w:szCs w:val="28"/>
          <w:lang w:bidi="ar"/>
        </w:rPr>
        <w:t>不</w:t>
      </w:r>
      <w:r>
        <w:rPr>
          <w:rFonts w:ascii="楷体" w:hAnsi="楷体" w:eastAsia="楷体" w:cs="宋体"/>
          <w:kern w:val="0"/>
          <w:sz w:val="28"/>
          <w:szCs w:val="28"/>
          <w:lang w:bidi="ar"/>
        </w:rPr>
        <w:t>是大张旗鼓</w:t>
      </w:r>
      <w:r>
        <w:rPr>
          <w:rFonts w:hint="eastAsia" w:ascii="楷体" w:hAnsi="楷体" w:eastAsia="楷体" w:cs="宋体"/>
          <w:kern w:val="0"/>
          <w:sz w:val="28"/>
          <w:szCs w:val="28"/>
          <w:lang w:bidi="ar"/>
        </w:rPr>
        <w:t>地摄受很多眷属、仆人的</w:t>
      </w:r>
      <w:r>
        <w:rPr>
          <w:rFonts w:ascii="楷体" w:hAnsi="楷体" w:eastAsia="楷体" w:cs="宋体"/>
          <w:kern w:val="0"/>
          <w:sz w:val="28"/>
          <w:szCs w:val="28"/>
          <w:lang w:bidi="ar"/>
        </w:rPr>
        <w:t>时候</w:t>
      </w:r>
      <w:r>
        <w:rPr>
          <w:rFonts w:hint="eastAsia" w:ascii="楷体" w:hAnsi="楷体" w:eastAsia="楷体" w:cs="宋体"/>
          <w:kern w:val="0"/>
          <w:sz w:val="28"/>
          <w:szCs w:val="28"/>
          <w:lang w:bidi="ar"/>
        </w:rPr>
        <w:t>，而是依止静处时。摄受眷属</w:t>
      </w:r>
      <w:r>
        <w:rPr>
          <w:rFonts w:ascii="楷体" w:hAnsi="楷体" w:eastAsia="楷体" w:cs="宋体"/>
          <w:kern w:val="0"/>
          <w:sz w:val="28"/>
          <w:szCs w:val="28"/>
          <w:lang w:bidi="ar"/>
        </w:rPr>
        <w:t>可能需要大房子</w:t>
      </w:r>
      <w:r>
        <w:rPr>
          <w:rFonts w:hint="eastAsia" w:ascii="楷体" w:hAnsi="楷体" w:eastAsia="楷体" w:cs="宋体"/>
          <w:kern w:val="0"/>
          <w:sz w:val="28"/>
          <w:szCs w:val="28"/>
          <w:lang w:bidi="ar"/>
        </w:rPr>
        <w:t>、</w:t>
      </w:r>
      <w:r>
        <w:rPr>
          <w:rFonts w:ascii="楷体" w:hAnsi="楷体" w:eastAsia="楷体" w:cs="宋体"/>
          <w:kern w:val="0"/>
          <w:sz w:val="28"/>
          <w:szCs w:val="28"/>
          <w:lang w:bidi="ar"/>
        </w:rPr>
        <w:t>很多开销</w:t>
      </w:r>
      <w:r>
        <w:rPr>
          <w:rFonts w:hint="eastAsia" w:ascii="楷体" w:hAnsi="楷体" w:eastAsia="楷体" w:cs="宋体"/>
          <w:kern w:val="0"/>
          <w:sz w:val="28"/>
          <w:szCs w:val="28"/>
          <w:lang w:bidi="ar"/>
        </w:rPr>
        <w:t>、</w:t>
      </w:r>
      <w:r>
        <w:rPr>
          <w:rFonts w:ascii="楷体" w:hAnsi="楷体" w:eastAsia="楷体" w:cs="宋体"/>
          <w:kern w:val="0"/>
          <w:sz w:val="28"/>
          <w:szCs w:val="28"/>
          <w:lang w:bidi="ar"/>
        </w:rPr>
        <w:t>做很多事情，</w:t>
      </w:r>
      <w:r>
        <w:rPr>
          <w:rFonts w:hint="eastAsia" w:ascii="楷体" w:hAnsi="楷体" w:eastAsia="楷体" w:cs="宋体"/>
          <w:kern w:val="0"/>
          <w:sz w:val="28"/>
          <w:szCs w:val="28"/>
          <w:lang w:bidi="ar"/>
        </w:rPr>
        <w:t>此时</w:t>
      </w:r>
      <w:r>
        <w:rPr>
          <w:rFonts w:ascii="楷体" w:hAnsi="楷体" w:eastAsia="楷体" w:cs="宋体"/>
          <w:kern w:val="0"/>
          <w:sz w:val="28"/>
          <w:szCs w:val="28"/>
          <w:lang w:bidi="ar"/>
        </w:rPr>
        <w:t>心很容易散乱。</w:t>
      </w:r>
      <w:r>
        <w:rPr>
          <w:rFonts w:hint="eastAsia" w:ascii="楷体" w:hAnsi="楷体" w:eastAsia="楷体" w:cs="宋体"/>
          <w:kern w:val="0"/>
          <w:sz w:val="28"/>
          <w:szCs w:val="28"/>
          <w:lang w:bidi="ar"/>
        </w:rPr>
        <w:t>摄受</w:t>
      </w:r>
      <w:r>
        <w:rPr>
          <w:rFonts w:ascii="楷体" w:hAnsi="楷体" w:eastAsia="楷体" w:cs="宋体"/>
          <w:kern w:val="0"/>
          <w:sz w:val="28"/>
          <w:szCs w:val="28"/>
          <w:lang w:bidi="ar"/>
        </w:rPr>
        <w:t>很多眷属</w:t>
      </w:r>
      <w:r>
        <w:rPr>
          <w:rFonts w:hint="eastAsia" w:ascii="楷体" w:hAnsi="楷体" w:eastAsia="楷体" w:cs="宋体"/>
          <w:kern w:val="0"/>
          <w:sz w:val="28"/>
          <w:szCs w:val="28"/>
          <w:lang w:bidi="ar"/>
        </w:rPr>
        <w:t>当然</w:t>
      </w:r>
      <w:r>
        <w:rPr>
          <w:rFonts w:ascii="楷体" w:hAnsi="楷体" w:eastAsia="楷体" w:cs="宋体"/>
          <w:kern w:val="0"/>
          <w:sz w:val="28"/>
          <w:szCs w:val="28"/>
          <w:lang w:bidi="ar"/>
        </w:rPr>
        <w:t>有</w:t>
      </w:r>
      <w:r>
        <w:rPr>
          <w:rFonts w:hint="eastAsia" w:ascii="楷体" w:hAnsi="楷体" w:eastAsia="楷体" w:cs="宋体"/>
          <w:kern w:val="0"/>
          <w:sz w:val="28"/>
          <w:szCs w:val="28"/>
          <w:lang w:bidi="ar"/>
        </w:rPr>
        <w:t>很多</w:t>
      </w:r>
      <w:r>
        <w:rPr>
          <w:rFonts w:ascii="楷体" w:hAnsi="楷体" w:eastAsia="楷体" w:cs="宋体"/>
          <w:kern w:val="0"/>
          <w:sz w:val="28"/>
          <w:szCs w:val="28"/>
          <w:lang w:bidi="ar"/>
        </w:rPr>
        <w:t>利益</w:t>
      </w:r>
      <w:r>
        <w:rPr>
          <w:rFonts w:hint="eastAsia" w:ascii="楷体" w:hAnsi="楷体" w:eastAsia="楷体" w:cs="宋体"/>
          <w:kern w:val="0"/>
          <w:sz w:val="28"/>
          <w:szCs w:val="28"/>
          <w:lang w:bidi="ar"/>
        </w:rPr>
        <w:t>，</w:t>
      </w:r>
      <w:r>
        <w:rPr>
          <w:rFonts w:ascii="楷体" w:hAnsi="楷体" w:eastAsia="楷体" w:cs="宋体"/>
          <w:kern w:val="0"/>
          <w:sz w:val="28"/>
          <w:szCs w:val="28"/>
          <w:lang w:bidi="ar"/>
        </w:rPr>
        <w:t>没有利益</w:t>
      </w:r>
      <w:r>
        <w:rPr>
          <w:rFonts w:hint="eastAsia" w:ascii="楷体" w:hAnsi="楷体" w:eastAsia="楷体" w:cs="宋体"/>
          <w:kern w:val="0"/>
          <w:sz w:val="28"/>
          <w:szCs w:val="28"/>
          <w:lang w:bidi="ar"/>
        </w:rPr>
        <w:t>谁会</w:t>
      </w:r>
      <w:r>
        <w:rPr>
          <w:rFonts w:ascii="楷体" w:hAnsi="楷体" w:eastAsia="楷体" w:cs="宋体"/>
          <w:kern w:val="0"/>
          <w:sz w:val="28"/>
          <w:szCs w:val="28"/>
          <w:lang w:bidi="ar"/>
        </w:rPr>
        <w:t>愿意</w:t>
      </w:r>
      <w:r>
        <w:rPr>
          <w:rFonts w:hint="eastAsia" w:ascii="楷体" w:hAnsi="楷体" w:eastAsia="楷体" w:cs="宋体"/>
          <w:kern w:val="0"/>
          <w:sz w:val="28"/>
          <w:szCs w:val="28"/>
          <w:lang w:bidi="ar"/>
        </w:rPr>
        <w:t>摄</w:t>
      </w:r>
      <w:r>
        <w:rPr>
          <w:rFonts w:ascii="楷体" w:hAnsi="楷体" w:eastAsia="楷体" w:cs="宋体"/>
          <w:kern w:val="0"/>
          <w:sz w:val="28"/>
          <w:szCs w:val="28"/>
          <w:lang w:bidi="ar"/>
        </w:rPr>
        <w:t>受</w:t>
      </w:r>
      <w:r>
        <w:rPr>
          <w:rFonts w:hint="eastAsia" w:ascii="楷体" w:hAnsi="楷体" w:eastAsia="楷体" w:cs="宋体"/>
          <w:kern w:val="0"/>
          <w:sz w:val="28"/>
          <w:szCs w:val="28"/>
          <w:lang w:bidi="ar"/>
        </w:rPr>
        <w:t>呢</w:t>
      </w:r>
      <w:r>
        <w:rPr>
          <w:rFonts w:ascii="楷体" w:hAnsi="楷体" w:eastAsia="楷体" w:cs="宋体"/>
          <w:kern w:val="0"/>
          <w:sz w:val="28"/>
          <w:szCs w:val="28"/>
          <w:lang w:bidi="ar"/>
        </w:rPr>
        <w:t>？</w:t>
      </w:r>
      <w:r>
        <w:rPr>
          <w:rFonts w:hint="eastAsia" w:ascii="楷体" w:hAnsi="楷体" w:eastAsia="楷体" w:cs="宋体"/>
          <w:kern w:val="0"/>
          <w:sz w:val="28"/>
          <w:szCs w:val="28"/>
          <w:lang w:bidi="ar"/>
        </w:rPr>
        <w:t>眷属</w:t>
      </w:r>
      <w:r>
        <w:rPr>
          <w:rFonts w:ascii="楷体" w:hAnsi="楷体" w:eastAsia="楷体" w:cs="宋体"/>
          <w:kern w:val="0"/>
          <w:sz w:val="28"/>
          <w:szCs w:val="28"/>
          <w:lang w:bidi="ar"/>
        </w:rPr>
        <w:t>仆人多了</w:t>
      </w:r>
      <w:r>
        <w:rPr>
          <w:rFonts w:hint="eastAsia" w:ascii="楷体" w:hAnsi="楷体" w:eastAsia="楷体" w:cs="宋体"/>
          <w:kern w:val="0"/>
          <w:sz w:val="28"/>
          <w:szCs w:val="28"/>
          <w:lang w:bidi="ar"/>
        </w:rPr>
        <w:t>，很多事情不用自己</w:t>
      </w:r>
      <w:r>
        <w:rPr>
          <w:rFonts w:ascii="楷体" w:hAnsi="楷体" w:eastAsia="楷体" w:cs="宋体"/>
          <w:kern w:val="0"/>
          <w:sz w:val="28"/>
          <w:szCs w:val="28"/>
          <w:lang w:bidi="ar"/>
        </w:rPr>
        <w:t>亲自动手</w:t>
      </w:r>
      <w:r>
        <w:rPr>
          <w:rFonts w:hint="eastAsia" w:ascii="楷体" w:hAnsi="楷体" w:eastAsia="楷体" w:cs="宋体"/>
          <w:kern w:val="0"/>
          <w:sz w:val="28"/>
          <w:szCs w:val="28"/>
          <w:lang w:bidi="ar"/>
        </w:rPr>
        <w:t>去做</w:t>
      </w:r>
      <w:r>
        <w:rPr>
          <w:rFonts w:ascii="楷体" w:hAnsi="楷体" w:eastAsia="楷体" w:cs="宋体"/>
          <w:kern w:val="0"/>
          <w:sz w:val="28"/>
          <w:szCs w:val="28"/>
          <w:lang w:bidi="ar"/>
        </w:rPr>
        <w:t>，或很容易成办，这</w:t>
      </w:r>
      <w:r>
        <w:rPr>
          <w:rFonts w:hint="eastAsia" w:ascii="楷体" w:hAnsi="楷体" w:eastAsia="楷体" w:cs="宋体"/>
          <w:kern w:val="0"/>
          <w:sz w:val="28"/>
          <w:szCs w:val="28"/>
          <w:lang w:bidi="ar"/>
        </w:rPr>
        <w:t>是显而易见的利益。</w:t>
      </w:r>
      <w:r>
        <w:rPr>
          <w:rFonts w:ascii="楷体" w:hAnsi="楷体" w:eastAsia="楷体" w:cs="宋体"/>
          <w:kern w:val="0"/>
          <w:sz w:val="28"/>
          <w:szCs w:val="28"/>
          <w:lang w:bidi="ar"/>
        </w:rPr>
        <w:t>出门时前呼后拥</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感觉</w:t>
      </w:r>
      <w:r>
        <w:rPr>
          <w:rFonts w:hint="eastAsia" w:ascii="楷体" w:hAnsi="楷体" w:eastAsia="楷体" w:cs="宋体"/>
          <w:kern w:val="0"/>
          <w:sz w:val="28"/>
          <w:szCs w:val="28"/>
          <w:lang w:bidi="ar"/>
        </w:rPr>
        <w:t>，有些人也会</w:t>
      </w:r>
      <w:r>
        <w:rPr>
          <w:rFonts w:ascii="楷体" w:hAnsi="楷体" w:eastAsia="楷体" w:cs="宋体"/>
          <w:kern w:val="0"/>
          <w:sz w:val="28"/>
          <w:szCs w:val="28"/>
          <w:lang w:bidi="ar"/>
        </w:rPr>
        <w:t>喜欢</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w:t>
      </w:r>
      <w:r>
        <w:rPr>
          <w:rFonts w:hint="eastAsia" w:ascii="楷体" w:hAnsi="楷体" w:eastAsia="楷体" w:cs="宋体"/>
          <w:kern w:val="0"/>
          <w:sz w:val="28"/>
          <w:szCs w:val="28"/>
          <w:lang w:bidi="ar"/>
        </w:rPr>
        <w:t>这也</w:t>
      </w:r>
      <w:r>
        <w:rPr>
          <w:rFonts w:ascii="楷体" w:hAnsi="楷体" w:eastAsia="楷体" w:cs="宋体"/>
          <w:kern w:val="0"/>
          <w:sz w:val="28"/>
          <w:szCs w:val="28"/>
          <w:lang w:bidi="ar"/>
        </w:rPr>
        <w:t>有很多副作用</w:t>
      </w:r>
      <w:r>
        <w:rPr>
          <w:rFonts w:hint="eastAsia" w:ascii="楷体" w:hAnsi="楷体" w:eastAsia="楷体" w:cs="宋体"/>
          <w:kern w:val="0"/>
          <w:sz w:val="28"/>
          <w:szCs w:val="28"/>
          <w:lang w:bidi="ar"/>
        </w:rPr>
        <w:t>：</w:t>
      </w:r>
      <w:r>
        <w:rPr>
          <w:rFonts w:ascii="楷体" w:hAnsi="楷体" w:eastAsia="楷体" w:cs="宋体"/>
          <w:kern w:val="0"/>
          <w:sz w:val="28"/>
          <w:szCs w:val="28"/>
          <w:lang w:bidi="ar"/>
        </w:rPr>
        <w:t>事情多</w:t>
      </w:r>
      <w:r>
        <w:rPr>
          <w:rFonts w:hint="eastAsia" w:ascii="楷体" w:hAnsi="楷体" w:eastAsia="楷体" w:cs="宋体"/>
          <w:kern w:val="0"/>
          <w:sz w:val="28"/>
          <w:szCs w:val="28"/>
          <w:lang w:bidi="ar"/>
        </w:rPr>
        <w:t>则</w:t>
      </w:r>
      <w:r>
        <w:rPr>
          <w:rFonts w:ascii="楷体" w:hAnsi="楷体" w:eastAsia="楷体" w:cs="宋体"/>
          <w:kern w:val="0"/>
          <w:sz w:val="28"/>
          <w:szCs w:val="28"/>
          <w:lang w:bidi="ar"/>
        </w:rPr>
        <w:t>心很</w:t>
      </w:r>
      <w:r>
        <w:rPr>
          <w:rFonts w:hint="eastAsia" w:ascii="楷体" w:hAnsi="楷体" w:eastAsia="楷体" w:cs="宋体"/>
          <w:kern w:val="0"/>
          <w:sz w:val="28"/>
          <w:szCs w:val="28"/>
          <w:lang w:bidi="ar"/>
        </w:rPr>
        <w:t>容易</w:t>
      </w:r>
      <w:r>
        <w:rPr>
          <w:rFonts w:ascii="楷体" w:hAnsi="楷体" w:eastAsia="楷体" w:cs="宋体"/>
          <w:kern w:val="0"/>
          <w:sz w:val="28"/>
          <w:szCs w:val="28"/>
          <w:lang w:bidi="ar"/>
        </w:rPr>
        <w:t>杂乱</w:t>
      </w:r>
      <w:r>
        <w:rPr>
          <w:rFonts w:hint="eastAsia" w:ascii="楷体" w:hAnsi="楷体" w:eastAsia="楷体" w:cs="宋体"/>
          <w:kern w:val="0"/>
          <w:sz w:val="28"/>
          <w:szCs w:val="28"/>
          <w:lang w:bidi="ar"/>
        </w:rPr>
        <w:t>；心杂乱则</w:t>
      </w:r>
      <w:r>
        <w:rPr>
          <w:rFonts w:ascii="楷体" w:hAnsi="楷体" w:eastAsia="楷体" w:cs="宋体"/>
          <w:kern w:val="0"/>
          <w:sz w:val="28"/>
          <w:szCs w:val="28"/>
          <w:lang w:bidi="ar"/>
        </w:rPr>
        <w:t>道心</w:t>
      </w:r>
      <w:r>
        <w:rPr>
          <w:rFonts w:hint="eastAsia" w:ascii="楷体" w:hAnsi="楷体" w:eastAsia="楷体" w:cs="宋体"/>
          <w:kern w:val="0"/>
          <w:sz w:val="28"/>
          <w:szCs w:val="28"/>
          <w:lang w:bidi="ar"/>
        </w:rPr>
        <w:t>容易</w:t>
      </w:r>
      <w:r>
        <w:rPr>
          <w:rFonts w:ascii="楷体" w:hAnsi="楷体" w:eastAsia="楷体" w:cs="宋体"/>
          <w:kern w:val="0"/>
          <w:sz w:val="28"/>
          <w:szCs w:val="28"/>
          <w:lang w:bidi="ar"/>
        </w:rPr>
        <w:t>消亡</w:t>
      </w:r>
      <w:r>
        <w:rPr>
          <w:rFonts w:hint="eastAsia" w:ascii="楷体" w:hAnsi="楷体" w:eastAsia="楷体" w:cs="宋体"/>
          <w:kern w:val="0"/>
          <w:sz w:val="28"/>
          <w:szCs w:val="28"/>
          <w:lang w:bidi="ar"/>
        </w:rPr>
        <w:t>。</w:t>
      </w:r>
    </w:p>
    <w:p>
      <w:pPr>
        <w:widowControl/>
        <w:spacing w:line="360" w:lineRule="auto"/>
        <w:ind w:firstLine="560" w:firstLineChars="200"/>
        <w:jc w:val="left"/>
        <w:rPr>
          <w:rFonts w:ascii="楷体" w:hAnsi="楷体" w:eastAsia="楷体" w:cs="宋体"/>
          <w:bCs/>
          <w:kern w:val="0"/>
          <w:sz w:val="28"/>
          <w:szCs w:val="28"/>
          <w:lang w:bidi="ar"/>
        </w:rPr>
      </w:pPr>
      <w:r>
        <w:rPr>
          <w:rFonts w:ascii="楷体" w:hAnsi="楷体" w:eastAsia="楷体" w:cs="宋体"/>
          <w:kern w:val="0"/>
          <w:sz w:val="28"/>
          <w:szCs w:val="28"/>
          <w:lang w:bidi="ar"/>
        </w:rPr>
        <w:t>而应该</w:t>
      </w:r>
      <w:r>
        <w:rPr>
          <w:rFonts w:hint="eastAsia" w:ascii="楷体" w:hAnsi="楷体" w:eastAsia="楷体" w:cs="宋体"/>
          <w:kern w:val="0"/>
          <w:sz w:val="28"/>
          <w:szCs w:val="28"/>
          <w:lang w:bidi="ar"/>
        </w:rPr>
        <w:t>依止</w:t>
      </w:r>
      <w:r>
        <w:rPr>
          <w:rFonts w:ascii="楷体" w:hAnsi="楷体" w:eastAsia="楷体" w:cs="宋体"/>
          <w:kern w:val="0"/>
          <w:sz w:val="28"/>
          <w:szCs w:val="28"/>
          <w:lang w:bidi="ar"/>
        </w:rPr>
        <w:t>寂静处</w:t>
      </w:r>
      <w:r>
        <w:rPr>
          <w:rFonts w:hint="eastAsia" w:ascii="楷体" w:hAnsi="楷体" w:eastAsia="楷体" w:cs="宋体"/>
          <w:kern w:val="0"/>
          <w:sz w:val="28"/>
          <w:szCs w:val="28"/>
          <w:lang w:bidi="ar"/>
        </w:rPr>
        <w:t>。依止寂</w:t>
      </w:r>
      <w:r>
        <w:rPr>
          <w:rFonts w:ascii="楷体" w:hAnsi="楷体" w:eastAsia="楷体" w:cs="宋体"/>
          <w:kern w:val="0"/>
          <w:sz w:val="28"/>
          <w:szCs w:val="28"/>
          <w:lang w:bidi="ar"/>
        </w:rPr>
        <w:t>静处就没有</w:t>
      </w:r>
      <w:r>
        <w:rPr>
          <w:rFonts w:hint="eastAsia" w:ascii="楷体" w:hAnsi="楷体" w:eastAsia="楷体" w:cs="宋体"/>
          <w:kern w:val="0"/>
          <w:sz w:val="28"/>
          <w:szCs w:val="28"/>
          <w:lang w:bidi="ar"/>
        </w:rPr>
        <w:t>很多</w:t>
      </w:r>
      <w:r>
        <w:rPr>
          <w:rFonts w:ascii="楷体" w:hAnsi="楷体" w:eastAsia="楷体" w:cs="宋体"/>
          <w:kern w:val="0"/>
          <w:sz w:val="28"/>
          <w:szCs w:val="28"/>
          <w:lang w:bidi="ar"/>
        </w:rPr>
        <w:t>事情</w:t>
      </w:r>
      <w:r>
        <w:rPr>
          <w:rFonts w:hint="eastAsia" w:ascii="楷体" w:hAnsi="楷体" w:eastAsia="楷体" w:cs="宋体"/>
          <w:kern w:val="0"/>
          <w:sz w:val="28"/>
          <w:szCs w:val="28"/>
          <w:lang w:bidi="ar"/>
        </w:rPr>
        <w:t>。</w:t>
      </w:r>
      <w:r>
        <w:rPr>
          <w:rFonts w:ascii="楷体" w:hAnsi="楷体" w:eastAsia="楷体" w:cs="宋体"/>
          <w:kern w:val="0"/>
          <w:sz w:val="28"/>
          <w:szCs w:val="28"/>
          <w:lang w:bidi="ar"/>
        </w:rPr>
        <w:t>看</w:t>
      </w:r>
      <w:r>
        <w:rPr>
          <w:rFonts w:hint="eastAsia" w:ascii="楷体" w:hAnsi="楷体" w:eastAsia="楷体" w:cs="宋体"/>
          <w:kern w:val="0"/>
          <w:sz w:val="28"/>
          <w:szCs w:val="28"/>
          <w:lang w:bidi="ar"/>
        </w:rPr>
        <w:t>得少、</w:t>
      </w:r>
      <w:r>
        <w:rPr>
          <w:rFonts w:ascii="楷体" w:hAnsi="楷体" w:eastAsia="楷体" w:cs="宋体"/>
          <w:kern w:val="0"/>
          <w:sz w:val="28"/>
          <w:szCs w:val="28"/>
          <w:lang w:bidi="ar"/>
        </w:rPr>
        <w:t>听</w:t>
      </w:r>
      <w:r>
        <w:rPr>
          <w:rFonts w:hint="eastAsia" w:ascii="楷体" w:hAnsi="楷体" w:eastAsia="楷体" w:cs="宋体"/>
          <w:kern w:val="0"/>
          <w:sz w:val="28"/>
          <w:szCs w:val="28"/>
          <w:lang w:bidi="ar"/>
        </w:rPr>
        <w:t>得</w:t>
      </w:r>
      <w:r>
        <w:rPr>
          <w:rFonts w:ascii="楷体" w:hAnsi="楷体" w:eastAsia="楷体" w:cs="宋体"/>
          <w:kern w:val="0"/>
          <w:sz w:val="28"/>
          <w:szCs w:val="28"/>
          <w:lang w:bidi="ar"/>
        </w:rPr>
        <w:t>少</w:t>
      </w:r>
      <w:r>
        <w:rPr>
          <w:rFonts w:hint="eastAsia" w:ascii="楷体" w:hAnsi="楷体" w:eastAsia="楷体" w:cs="宋体"/>
          <w:kern w:val="0"/>
          <w:sz w:val="28"/>
          <w:szCs w:val="28"/>
          <w:lang w:bidi="ar"/>
        </w:rPr>
        <w:t>、</w:t>
      </w:r>
      <w:r>
        <w:rPr>
          <w:rFonts w:ascii="楷体" w:hAnsi="楷体" w:eastAsia="楷体" w:cs="宋体"/>
          <w:kern w:val="0"/>
          <w:sz w:val="28"/>
          <w:szCs w:val="28"/>
          <w:lang w:bidi="ar"/>
        </w:rPr>
        <w:t>想</w:t>
      </w:r>
      <w:r>
        <w:rPr>
          <w:rFonts w:hint="eastAsia" w:ascii="楷体" w:hAnsi="楷体" w:eastAsia="楷体" w:cs="宋体"/>
          <w:kern w:val="0"/>
          <w:sz w:val="28"/>
          <w:szCs w:val="28"/>
          <w:lang w:bidi="ar"/>
        </w:rPr>
        <w:t>得</w:t>
      </w:r>
      <w:r>
        <w:rPr>
          <w:rFonts w:ascii="楷体" w:hAnsi="楷体" w:eastAsia="楷体" w:cs="宋体"/>
          <w:kern w:val="0"/>
          <w:sz w:val="28"/>
          <w:szCs w:val="28"/>
          <w:lang w:bidi="ar"/>
        </w:rPr>
        <w:t>少，思想</w:t>
      </w:r>
      <w:r>
        <w:rPr>
          <w:rFonts w:hint="eastAsia" w:ascii="楷体" w:hAnsi="楷体" w:eastAsia="楷体" w:cs="宋体"/>
          <w:kern w:val="0"/>
          <w:sz w:val="28"/>
          <w:szCs w:val="28"/>
          <w:lang w:bidi="ar"/>
        </w:rPr>
        <w:t>就</w:t>
      </w:r>
      <w:r>
        <w:rPr>
          <w:rFonts w:ascii="楷体" w:hAnsi="楷体" w:eastAsia="楷体" w:cs="宋体"/>
          <w:kern w:val="0"/>
          <w:sz w:val="28"/>
          <w:szCs w:val="28"/>
          <w:lang w:bidi="ar"/>
        </w:rPr>
        <w:t>相对单纯</w:t>
      </w:r>
      <w:r>
        <w:rPr>
          <w:rFonts w:hint="eastAsia" w:ascii="楷体" w:hAnsi="楷体" w:eastAsia="楷体" w:cs="宋体"/>
          <w:kern w:val="0"/>
          <w:sz w:val="28"/>
          <w:szCs w:val="28"/>
          <w:lang w:bidi="ar"/>
        </w:rPr>
        <w:t>。</w:t>
      </w:r>
      <w:r>
        <w:rPr>
          <w:rFonts w:ascii="楷体" w:hAnsi="楷体" w:eastAsia="楷体" w:cs="宋体"/>
          <w:kern w:val="0"/>
          <w:sz w:val="28"/>
          <w:szCs w:val="28"/>
          <w:lang w:bidi="ar"/>
        </w:rPr>
        <w:t>环境单纯就更容易</w:t>
      </w:r>
      <w:r>
        <w:rPr>
          <w:rFonts w:hint="eastAsia" w:ascii="楷体" w:hAnsi="楷体" w:eastAsia="楷体" w:cs="宋体"/>
          <w:kern w:val="0"/>
          <w:sz w:val="28"/>
          <w:szCs w:val="28"/>
          <w:lang w:bidi="ar"/>
        </w:rPr>
        <w:t>忆</w:t>
      </w:r>
      <w:r>
        <w:rPr>
          <w:rFonts w:ascii="楷体" w:hAnsi="楷体" w:eastAsia="楷体" w:cs="宋体"/>
          <w:kern w:val="0"/>
          <w:sz w:val="28"/>
          <w:szCs w:val="28"/>
          <w:lang w:bidi="ar"/>
        </w:rPr>
        <w:t>念法</w:t>
      </w:r>
      <w:r>
        <w:rPr>
          <w:rFonts w:hint="eastAsia" w:ascii="楷体" w:hAnsi="楷体" w:eastAsia="楷体" w:cs="宋体"/>
          <w:kern w:val="0"/>
          <w:sz w:val="28"/>
          <w:szCs w:val="28"/>
          <w:lang w:bidi="ar"/>
        </w:rPr>
        <w:t>义</w:t>
      </w:r>
      <w:r>
        <w:rPr>
          <w:rFonts w:ascii="楷体" w:hAnsi="楷体" w:eastAsia="楷体" w:cs="宋体"/>
          <w:kern w:val="0"/>
          <w:sz w:val="28"/>
          <w:szCs w:val="28"/>
          <w:lang w:bidi="ar"/>
        </w:rPr>
        <w:t>，该想到的能想到，不该想</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不会想</w:t>
      </w:r>
      <w:r>
        <w:rPr>
          <w:rFonts w:hint="eastAsia" w:ascii="楷体" w:hAnsi="楷体" w:eastAsia="楷体" w:cs="宋体"/>
          <w:kern w:val="0"/>
          <w:sz w:val="28"/>
          <w:szCs w:val="28"/>
          <w:lang w:bidi="ar"/>
        </w:rPr>
        <w:t>。</w:t>
      </w:r>
      <w:r>
        <w:rPr>
          <w:rFonts w:ascii="楷体" w:hAnsi="楷体" w:eastAsia="楷体" w:cs="宋体"/>
          <w:kern w:val="0"/>
          <w:sz w:val="28"/>
          <w:szCs w:val="28"/>
          <w:lang w:bidi="ar"/>
        </w:rPr>
        <w:t>该想的是什么呢？就是</w:t>
      </w:r>
      <w:r>
        <w:rPr>
          <w:rFonts w:hint="eastAsia" w:ascii="楷体" w:hAnsi="楷体" w:eastAsia="楷体" w:cs="宋体"/>
          <w:kern w:val="0"/>
          <w:sz w:val="28"/>
          <w:szCs w:val="28"/>
          <w:lang w:bidi="ar"/>
        </w:rPr>
        <w:t>忆念法义：</w:t>
      </w:r>
      <w:r>
        <w:rPr>
          <w:rFonts w:ascii="楷体" w:hAnsi="楷体" w:eastAsia="楷体" w:cs="宋体"/>
          <w:kern w:val="0"/>
          <w:sz w:val="28"/>
          <w:szCs w:val="28"/>
          <w:lang w:bidi="ar"/>
        </w:rPr>
        <w:t>解脱</w:t>
      </w:r>
      <w:r>
        <w:rPr>
          <w:rFonts w:hint="eastAsia" w:ascii="楷体" w:hAnsi="楷体" w:eastAsia="楷体" w:cs="宋体"/>
          <w:kern w:val="0"/>
          <w:sz w:val="28"/>
          <w:szCs w:val="28"/>
          <w:lang w:bidi="ar"/>
        </w:rPr>
        <w:t>、</w:t>
      </w:r>
      <w:r>
        <w:rPr>
          <w:rFonts w:ascii="楷体" w:hAnsi="楷体" w:eastAsia="楷体" w:cs="宋体"/>
          <w:kern w:val="0"/>
          <w:sz w:val="28"/>
          <w:szCs w:val="28"/>
          <w:lang w:bidi="ar"/>
        </w:rPr>
        <w:t>利益众生的心</w:t>
      </w:r>
      <w:r>
        <w:rPr>
          <w:rFonts w:hint="eastAsia" w:ascii="楷体" w:hAnsi="楷体" w:eastAsia="楷体" w:cs="宋体"/>
          <w:kern w:val="0"/>
          <w:sz w:val="28"/>
          <w:szCs w:val="28"/>
          <w:lang w:bidi="ar"/>
        </w:rPr>
        <w:t>，</w:t>
      </w:r>
      <w:r>
        <w:rPr>
          <w:rFonts w:ascii="楷体" w:hAnsi="楷体" w:eastAsia="楷体" w:cs="宋体"/>
          <w:kern w:val="0"/>
          <w:sz w:val="28"/>
          <w:szCs w:val="28"/>
          <w:lang w:bidi="ar"/>
        </w:rPr>
        <w:t>或</w:t>
      </w:r>
      <w:r>
        <w:rPr>
          <w:rFonts w:hint="eastAsia" w:ascii="楷体" w:hAnsi="楷体" w:eastAsia="楷体" w:cs="宋体"/>
          <w:kern w:val="0"/>
          <w:sz w:val="28"/>
          <w:szCs w:val="28"/>
          <w:lang w:bidi="ar"/>
        </w:rPr>
        <w:t>实相空</w:t>
      </w:r>
      <w:r>
        <w:rPr>
          <w:rFonts w:ascii="楷体" w:hAnsi="楷体" w:eastAsia="楷体" w:cs="宋体"/>
          <w:kern w:val="0"/>
          <w:sz w:val="28"/>
          <w:szCs w:val="28"/>
          <w:lang w:bidi="ar"/>
        </w:rPr>
        <w:t>性</w:t>
      </w:r>
      <w:r>
        <w:rPr>
          <w:rFonts w:hint="eastAsia" w:ascii="楷体" w:hAnsi="楷体" w:eastAsia="楷体" w:cs="宋体"/>
          <w:kern w:val="0"/>
          <w:sz w:val="28"/>
          <w:szCs w:val="28"/>
          <w:lang w:bidi="ar"/>
        </w:rPr>
        <w:t>。</w:t>
      </w:r>
      <w:r>
        <w:rPr>
          <w:rFonts w:ascii="楷体" w:hAnsi="楷体" w:eastAsia="楷体" w:cs="宋体"/>
          <w:kern w:val="0"/>
          <w:sz w:val="28"/>
          <w:szCs w:val="28"/>
          <w:lang w:bidi="ar"/>
        </w:rPr>
        <w:t>这些在寂静处是</w:t>
      </w:r>
      <w:r>
        <w:rPr>
          <w:rFonts w:hint="eastAsia" w:ascii="楷体" w:hAnsi="楷体" w:eastAsia="楷体" w:cs="宋体"/>
          <w:kern w:val="0"/>
          <w:sz w:val="28"/>
          <w:szCs w:val="28"/>
          <w:lang w:bidi="ar"/>
        </w:rPr>
        <w:t>容易</w:t>
      </w:r>
      <w:r>
        <w:rPr>
          <w:rFonts w:hint="eastAsia" w:ascii="楷体" w:hAnsi="楷体" w:eastAsia="楷体" w:cs="宋体"/>
          <w:kern w:val="0"/>
          <w:sz w:val="28"/>
          <w:szCs w:val="28"/>
          <w:lang w:eastAsia="zh-CN" w:bidi="ar"/>
        </w:rPr>
        <w:t>成办</w:t>
      </w:r>
      <w:r>
        <w:rPr>
          <w:rFonts w:ascii="楷体" w:hAnsi="楷体" w:eastAsia="楷体" w:cs="宋体"/>
          <w:kern w:val="0"/>
          <w:sz w:val="28"/>
          <w:szCs w:val="28"/>
          <w:lang w:bidi="ar"/>
        </w:rPr>
        <w:t>的</w:t>
      </w:r>
      <w:r>
        <w:rPr>
          <w:rFonts w:hint="eastAsia" w:ascii="楷体" w:hAnsi="楷体" w:eastAsia="楷体" w:cs="宋体"/>
          <w:kern w:val="0"/>
          <w:sz w:val="28"/>
          <w:szCs w:val="28"/>
          <w:lang w:bidi="ar"/>
        </w:rPr>
        <w:t>。</w:t>
      </w:r>
    </w:p>
    <w:p>
      <w:pPr>
        <w:widowControl/>
        <w:spacing w:line="360" w:lineRule="auto"/>
        <w:ind w:firstLine="570"/>
        <w:jc w:val="left"/>
        <w:rPr>
          <w:rFonts w:ascii="楷体" w:hAnsi="楷体" w:eastAsia="楷体" w:cs="宋体"/>
          <w:kern w:val="0"/>
          <w:sz w:val="28"/>
          <w:szCs w:val="28"/>
          <w:lang w:bidi="ar"/>
        </w:rPr>
      </w:pPr>
      <w:r>
        <w:rPr>
          <w:rFonts w:hint="eastAsia" w:ascii="楷体" w:hAnsi="楷体" w:eastAsia="楷体" w:cs="宋体"/>
          <w:kern w:val="0"/>
          <w:sz w:val="28"/>
          <w:szCs w:val="28"/>
          <w:lang w:bidi="ar"/>
        </w:rPr>
        <w:t>而在</w:t>
      </w:r>
      <w:r>
        <w:rPr>
          <w:rFonts w:ascii="楷体" w:hAnsi="楷体" w:eastAsia="楷体" w:cs="宋体"/>
          <w:kern w:val="0"/>
          <w:sz w:val="28"/>
          <w:szCs w:val="28"/>
          <w:lang w:bidi="ar"/>
        </w:rPr>
        <w:t>喧闹处看</w:t>
      </w:r>
      <w:r>
        <w:rPr>
          <w:rFonts w:hint="eastAsia" w:ascii="楷体" w:hAnsi="楷体" w:eastAsia="楷体" w:cs="宋体"/>
          <w:kern w:val="0"/>
          <w:sz w:val="28"/>
          <w:szCs w:val="28"/>
          <w:lang w:bidi="ar"/>
        </w:rPr>
        <w:t>的、听的</w:t>
      </w:r>
      <w:r>
        <w:rPr>
          <w:rFonts w:ascii="楷体" w:hAnsi="楷体" w:eastAsia="楷体" w:cs="宋体"/>
          <w:kern w:val="0"/>
          <w:sz w:val="28"/>
          <w:szCs w:val="28"/>
          <w:lang w:bidi="ar"/>
        </w:rPr>
        <w:t>太多，</w:t>
      </w:r>
      <w:r>
        <w:rPr>
          <w:rFonts w:hint="eastAsia" w:ascii="楷体" w:hAnsi="楷体" w:eastAsia="楷体" w:cs="宋体"/>
          <w:kern w:val="0"/>
          <w:sz w:val="28"/>
          <w:szCs w:val="28"/>
          <w:lang w:bidi="ar"/>
        </w:rPr>
        <w:t>很难</w:t>
      </w:r>
      <w:r>
        <w:rPr>
          <w:rFonts w:ascii="楷体" w:hAnsi="楷体" w:eastAsia="楷体" w:cs="宋体"/>
          <w:kern w:val="0"/>
          <w:sz w:val="28"/>
          <w:szCs w:val="28"/>
          <w:lang w:bidi="ar"/>
        </w:rPr>
        <w:t>真正串习法义</w:t>
      </w:r>
      <w:r>
        <w:rPr>
          <w:rFonts w:hint="eastAsia" w:ascii="楷体" w:hAnsi="楷体" w:eastAsia="楷体" w:cs="宋体"/>
          <w:kern w:val="0"/>
          <w:sz w:val="28"/>
          <w:szCs w:val="28"/>
          <w:lang w:bidi="ar"/>
        </w:rPr>
        <w:t>。</w:t>
      </w:r>
      <w:r>
        <w:rPr>
          <w:rFonts w:ascii="楷体" w:hAnsi="楷体" w:eastAsia="楷体" w:cs="宋体"/>
          <w:kern w:val="0"/>
          <w:sz w:val="28"/>
          <w:szCs w:val="28"/>
          <w:lang w:bidi="ar"/>
        </w:rPr>
        <w:t>法义对我们而言是新生事物</w:t>
      </w:r>
      <w:r>
        <w:rPr>
          <w:rFonts w:hint="eastAsia" w:ascii="楷体" w:hAnsi="楷体" w:eastAsia="楷体" w:cs="宋体"/>
          <w:kern w:val="0"/>
          <w:sz w:val="28"/>
          <w:szCs w:val="28"/>
          <w:lang w:bidi="ar"/>
        </w:rPr>
        <w:t>，</w:t>
      </w:r>
      <w:r>
        <w:rPr>
          <w:rFonts w:ascii="楷体" w:hAnsi="楷体" w:eastAsia="楷体" w:cs="宋体"/>
          <w:kern w:val="0"/>
          <w:sz w:val="28"/>
          <w:szCs w:val="28"/>
          <w:lang w:bidi="ar"/>
        </w:rPr>
        <w:t>容易产生新鲜感，但也容易</w:t>
      </w:r>
      <w:r>
        <w:rPr>
          <w:rFonts w:hint="eastAsia" w:ascii="楷体" w:hAnsi="楷体" w:eastAsia="楷体" w:cs="宋体"/>
          <w:kern w:val="0"/>
          <w:sz w:val="28"/>
          <w:szCs w:val="28"/>
          <w:lang w:bidi="ar"/>
        </w:rPr>
        <w:t>被</w:t>
      </w:r>
      <w:r>
        <w:rPr>
          <w:rFonts w:ascii="楷体" w:hAnsi="楷体" w:eastAsia="楷体" w:cs="宋体"/>
          <w:kern w:val="0"/>
          <w:sz w:val="28"/>
          <w:szCs w:val="28"/>
          <w:lang w:bidi="ar"/>
        </w:rPr>
        <w:t>忽略</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w:t>
      </w:r>
      <w:r>
        <w:rPr>
          <w:rFonts w:hint="eastAsia" w:ascii="楷体" w:hAnsi="楷体" w:eastAsia="楷体" w:cs="宋体"/>
          <w:kern w:val="0"/>
          <w:sz w:val="28"/>
          <w:szCs w:val="28"/>
          <w:lang w:bidi="ar"/>
        </w:rPr>
        <w:t>无始</w:t>
      </w:r>
      <w:r>
        <w:rPr>
          <w:rFonts w:ascii="楷体" w:hAnsi="楷体" w:eastAsia="楷体" w:cs="宋体"/>
          <w:kern w:val="0"/>
          <w:sz w:val="28"/>
          <w:szCs w:val="28"/>
          <w:lang w:bidi="ar"/>
        </w:rPr>
        <w:t>以来</w:t>
      </w:r>
      <w:r>
        <w:rPr>
          <w:rFonts w:hint="eastAsia" w:ascii="楷体" w:hAnsi="楷体" w:eastAsia="楷体" w:cs="宋体"/>
          <w:kern w:val="0"/>
          <w:sz w:val="28"/>
          <w:szCs w:val="28"/>
          <w:lang w:bidi="ar"/>
        </w:rPr>
        <w:t>串习的都</w:t>
      </w:r>
      <w:r>
        <w:rPr>
          <w:rFonts w:ascii="楷体" w:hAnsi="楷体" w:eastAsia="楷体" w:cs="宋体"/>
          <w:kern w:val="0"/>
          <w:sz w:val="28"/>
          <w:szCs w:val="28"/>
          <w:lang w:bidi="ar"/>
        </w:rPr>
        <w:t>是喜欢热闹</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所以分别心自然而然就</w:t>
      </w:r>
      <w:r>
        <w:rPr>
          <w:rFonts w:hint="eastAsia" w:ascii="楷体" w:hAnsi="楷体" w:eastAsia="楷体" w:cs="宋体"/>
          <w:kern w:val="0"/>
          <w:sz w:val="28"/>
          <w:szCs w:val="28"/>
          <w:lang w:bidi="ar"/>
        </w:rPr>
        <w:t>会吸引</w:t>
      </w:r>
      <w:r>
        <w:rPr>
          <w:rFonts w:ascii="楷体" w:hAnsi="楷体" w:eastAsia="楷体" w:cs="宋体"/>
          <w:kern w:val="0"/>
          <w:sz w:val="28"/>
          <w:szCs w:val="28"/>
          <w:lang w:bidi="ar"/>
        </w:rPr>
        <w:t>过去</w:t>
      </w:r>
      <w:r>
        <w:rPr>
          <w:rFonts w:hint="eastAsia" w:ascii="楷体" w:hAnsi="楷体" w:eastAsia="楷体" w:cs="宋体"/>
          <w:kern w:val="0"/>
          <w:sz w:val="28"/>
          <w:szCs w:val="28"/>
          <w:lang w:bidi="ar"/>
        </w:rPr>
        <w:t>。</w:t>
      </w:r>
      <w:r>
        <w:rPr>
          <w:rFonts w:ascii="楷体" w:hAnsi="楷体" w:eastAsia="楷体" w:cs="宋体"/>
          <w:kern w:val="0"/>
          <w:sz w:val="28"/>
          <w:szCs w:val="28"/>
          <w:lang w:bidi="ar"/>
        </w:rPr>
        <w:t>而佛法是新来的</w:t>
      </w:r>
      <w:r>
        <w:rPr>
          <w:rFonts w:hint="eastAsia" w:ascii="楷体" w:hAnsi="楷体" w:eastAsia="楷体" w:cs="宋体"/>
          <w:kern w:val="0"/>
          <w:sz w:val="28"/>
          <w:szCs w:val="28"/>
          <w:lang w:bidi="ar"/>
        </w:rPr>
        <w:t>，</w:t>
      </w:r>
      <w:r>
        <w:rPr>
          <w:rFonts w:ascii="楷体" w:hAnsi="楷体" w:eastAsia="楷体" w:cs="宋体"/>
          <w:kern w:val="0"/>
          <w:sz w:val="28"/>
          <w:szCs w:val="28"/>
          <w:lang w:bidi="ar"/>
        </w:rPr>
        <w:t>是最容易被遗忘的，在</w:t>
      </w:r>
      <w:r>
        <w:rPr>
          <w:rFonts w:hint="eastAsia" w:ascii="楷体" w:hAnsi="楷体" w:eastAsia="楷体" w:cs="宋体"/>
          <w:kern w:val="0"/>
          <w:sz w:val="28"/>
          <w:szCs w:val="28"/>
          <w:lang w:bidi="ar"/>
        </w:rPr>
        <w:t>此</w:t>
      </w:r>
      <w:r>
        <w:rPr>
          <w:rFonts w:ascii="楷体" w:hAnsi="楷体" w:eastAsia="楷体" w:cs="宋体"/>
          <w:kern w:val="0"/>
          <w:sz w:val="28"/>
          <w:szCs w:val="28"/>
          <w:lang w:bidi="ar"/>
        </w:rPr>
        <w:t>过程中还能忆念佛法</w:t>
      </w:r>
      <w:r>
        <w:rPr>
          <w:rFonts w:hint="eastAsia" w:ascii="楷体" w:hAnsi="楷体" w:eastAsia="楷体" w:cs="宋体"/>
          <w:kern w:val="0"/>
          <w:sz w:val="28"/>
          <w:szCs w:val="28"/>
          <w:lang w:bidi="ar"/>
        </w:rPr>
        <w:t>的机率</w:t>
      </w:r>
      <w:r>
        <w:rPr>
          <w:rFonts w:ascii="楷体" w:hAnsi="楷体" w:eastAsia="楷体" w:cs="宋体"/>
          <w:kern w:val="0"/>
          <w:sz w:val="28"/>
          <w:szCs w:val="28"/>
          <w:lang w:bidi="ar"/>
        </w:rPr>
        <w:t>就很低了</w:t>
      </w:r>
      <w:r>
        <w:rPr>
          <w:rFonts w:hint="eastAsia" w:ascii="楷体" w:hAnsi="楷体" w:eastAsia="楷体" w:cs="宋体"/>
          <w:kern w:val="0"/>
          <w:sz w:val="28"/>
          <w:szCs w:val="28"/>
          <w:lang w:bidi="ar"/>
        </w:rPr>
        <w:t>。</w:t>
      </w:r>
    </w:p>
    <w:p>
      <w:pPr>
        <w:widowControl/>
        <w:spacing w:line="360" w:lineRule="auto"/>
        <w:ind w:firstLine="570"/>
        <w:jc w:val="left"/>
        <w:rPr>
          <w:rFonts w:ascii="楷体" w:hAnsi="楷体" w:eastAsia="楷体" w:cs="宋体"/>
          <w:kern w:val="0"/>
          <w:sz w:val="28"/>
          <w:szCs w:val="28"/>
          <w:lang w:bidi="ar"/>
        </w:rPr>
      </w:pPr>
      <w:r>
        <w:rPr>
          <w:rFonts w:ascii="楷体" w:hAnsi="楷体" w:eastAsia="楷体" w:cs="宋体"/>
          <w:kern w:val="0"/>
          <w:sz w:val="28"/>
          <w:szCs w:val="28"/>
          <w:lang w:bidi="ar"/>
        </w:rPr>
        <w:t>但是在寂静处就不一样，</w:t>
      </w:r>
      <w:r>
        <w:rPr>
          <w:rFonts w:hint="eastAsia" w:ascii="楷体" w:hAnsi="楷体" w:eastAsia="楷体" w:cs="宋体"/>
          <w:kern w:val="0"/>
          <w:sz w:val="28"/>
          <w:szCs w:val="28"/>
          <w:lang w:bidi="ar"/>
        </w:rPr>
        <w:t>在寂静处</w:t>
      </w:r>
      <w:r>
        <w:rPr>
          <w:rFonts w:ascii="楷体" w:hAnsi="楷体" w:eastAsia="楷体" w:cs="宋体"/>
          <w:kern w:val="0"/>
          <w:sz w:val="28"/>
          <w:szCs w:val="28"/>
          <w:lang w:bidi="ar"/>
        </w:rPr>
        <w:t>看的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听的相对少，</w:t>
      </w:r>
      <w:r>
        <w:rPr>
          <w:rFonts w:hint="eastAsia" w:ascii="楷体" w:hAnsi="楷体" w:eastAsia="楷体" w:cs="宋体"/>
          <w:kern w:val="0"/>
          <w:sz w:val="28"/>
          <w:szCs w:val="28"/>
          <w:lang w:bidi="ar"/>
        </w:rPr>
        <w:t>忆念法义</w:t>
      </w:r>
      <w:r>
        <w:rPr>
          <w:rFonts w:ascii="楷体" w:hAnsi="楷体" w:eastAsia="楷体" w:cs="宋体"/>
          <w:kern w:val="0"/>
          <w:sz w:val="28"/>
          <w:szCs w:val="28"/>
          <w:lang w:bidi="ar"/>
        </w:rPr>
        <w:t>相对就容易一些</w:t>
      </w:r>
      <w:r>
        <w:rPr>
          <w:rFonts w:hint="eastAsia" w:ascii="楷体" w:hAnsi="楷体" w:eastAsia="楷体" w:cs="宋体"/>
          <w:kern w:val="0"/>
          <w:sz w:val="28"/>
          <w:szCs w:val="28"/>
          <w:lang w:bidi="ar"/>
        </w:rPr>
        <w:t>。因此如果摄受眷属，</w:t>
      </w:r>
      <w:r>
        <w:rPr>
          <w:rFonts w:ascii="楷体" w:hAnsi="楷体" w:eastAsia="楷体" w:cs="宋体"/>
          <w:kern w:val="0"/>
          <w:sz w:val="28"/>
          <w:szCs w:val="28"/>
          <w:lang w:bidi="ar"/>
        </w:rPr>
        <w:t>容易</w:t>
      </w:r>
      <w:r>
        <w:rPr>
          <w:rFonts w:hint="eastAsia" w:ascii="楷体" w:hAnsi="楷体" w:eastAsia="楷体" w:cs="宋体"/>
          <w:kern w:val="0"/>
          <w:sz w:val="28"/>
          <w:szCs w:val="28"/>
          <w:lang w:bidi="ar"/>
        </w:rPr>
        <w:t>因</w:t>
      </w:r>
      <w:r>
        <w:rPr>
          <w:rFonts w:ascii="楷体" w:hAnsi="楷体" w:eastAsia="楷体" w:cs="宋体"/>
          <w:kern w:val="0"/>
          <w:sz w:val="28"/>
          <w:szCs w:val="28"/>
          <w:lang w:bidi="ar"/>
        </w:rPr>
        <w:t>事情多而使自己的心散乱，</w:t>
      </w:r>
      <w:r>
        <w:rPr>
          <w:rFonts w:hint="eastAsia" w:ascii="楷体" w:hAnsi="楷体" w:eastAsia="楷体" w:cs="宋体"/>
          <w:kern w:val="0"/>
          <w:sz w:val="28"/>
          <w:szCs w:val="28"/>
          <w:lang w:bidi="ar"/>
        </w:rPr>
        <w:t>此时应该依止</w:t>
      </w:r>
      <w:r>
        <w:rPr>
          <w:rFonts w:ascii="楷体" w:hAnsi="楷体" w:eastAsia="楷体" w:cs="宋体"/>
          <w:kern w:val="0"/>
          <w:sz w:val="28"/>
          <w:szCs w:val="28"/>
          <w:lang w:bidi="ar"/>
        </w:rPr>
        <w:t>寂静处好好修行</w:t>
      </w:r>
      <w:r>
        <w:rPr>
          <w:rFonts w:hint="eastAsia" w:ascii="楷体" w:hAnsi="楷体" w:eastAsia="楷体" w:cs="宋体"/>
          <w:kern w:val="0"/>
          <w:sz w:val="28"/>
          <w:szCs w:val="28"/>
          <w:lang w:bidi="ar"/>
        </w:rPr>
        <w:t>。</w:t>
      </w:r>
    </w:p>
    <w:p>
      <w:pPr>
        <w:widowControl/>
        <w:spacing w:line="360" w:lineRule="auto"/>
        <w:ind w:firstLine="570"/>
        <w:jc w:val="left"/>
        <w:rPr>
          <w:rFonts w:ascii="楷体" w:hAnsi="楷体" w:eastAsia="楷体" w:cs="宋体"/>
          <w:kern w:val="0"/>
          <w:sz w:val="28"/>
          <w:szCs w:val="28"/>
          <w:lang w:bidi="ar"/>
        </w:rPr>
      </w:pPr>
      <w:r>
        <w:rPr>
          <w:rFonts w:ascii="楷体" w:hAnsi="楷体" w:eastAsia="楷体" w:cs="宋体"/>
          <w:bCs/>
          <w:kern w:val="0"/>
          <w:sz w:val="28"/>
          <w:szCs w:val="28"/>
          <w:lang w:bidi="ar"/>
        </w:rPr>
        <w:t>“</w:t>
      </w:r>
      <w:r>
        <w:rPr>
          <w:rFonts w:hint="eastAsia" w:ascii="楷体" w:hAnsi="楷体" w:eastAsia="楷体" w:cs="宋体"/>
          <w:bCs/>
          <w:kern w:val="0"/>
          <w:sz w:val="28"/>
          <w:szCs w:val="28"/>
          <w:lang w:bidi="ar"/>
        </w:rPr>
        <w:t>非为调化弟子时，乃为调伏自心时</w:t>
      </w:r>
      <w:r>
        <w:rPr>
          <w:rFonts w:hint="eastAsia" w:ascii="楷体" w:hAnsi="楷体" w:eastAsia="楷体" w:cs="宋体"/>
          <w:kern w:val="0"/>
          <w:sz w:val="28"/>
          <w:szCs w:val="28"/>
          <w:lang w:bidi="ar"/>
        </w:rPr>
        <w:t>。</w:t>
      </w:r>
      <w:r>
        <w:rPr>
          <w:rFonts w:ascii="楷体" w:hAnsi="楷体" w:eastAsia="楷体" w:cs="宋体"/>
          <w:kern w:val="0"/>
          <w:sz w:val="28"/>
          <w:szCs w:val="28"/>
          <w:lang w:bidi="ar"/>
        </w:rPr>
        <w:t>”在五浊恶世，弟子刚强难化</w:t>
      </w:r>
      <w:r>
        <w:rPr>
          <w:rFonts w:hint="eastAsia" w:ascii="楷体" w:hAnsi="楷体" w:eastAsia="楷体" w:cs="宋体"/>
          <w:kern w:val="0"/>
          <w:sz w:val="28"/>
          <w:szCs w:val="28"/>
          <w:lang w:bidi="ar"/>
        </w:rPr>
        <w:t>。</w:t>
      </w:r>
      <w:r>
        <w:rPr>
          <w:rFonts w:ascii="楷体" w:hAnsi="楷体" w:eastAsia="楷体" w:cs="宋体"/>
          <w:kern w:val="0"/>
          <w:sz w:val="28"/>
          <w:szCs w:val="28"/>
          <w:lang w:bidi="ar"/>
        </w:rPr>
        <w:t>五浊恶世越往后</w:t>
      </w:r>
      <w:r>
        <w:rPr>
          <w:rFonts w:hint="eastAsia" w:ascii="楷体" w:hAnsi="楷体" w:eastAsia="楷体" w:cs="宋体"/>
          <w:kern w:val="0"/>
          <w:sz w:val="28"/>
          <w:szCs w:val="28"/>
          <w:lang w:bidi="ar"/>
        </w:rPr>
        <w:t>走，五</w:t>
      </w:r>
      <w:r>
        <w:rPr>
          <w:rFonts w:ascii="楷体" w:hAnsi="楷体" w:eastAsia="楷体" w:cs="宋体"/>
          <w:kern w:val="0"/>
          <w:sz w:val="28"/>
          <w:szCs w:val="28"/>
          <w:lang w:bidi="ar"/>
        </w:rPr>
        <w:t>浊</w:t>
      </w:r>
      <w:r>
        <w:rPr>
          <w:rFonts w:hint="eastAsia" w:ascii="楷体" w:hAnsi="楷体" w:eastAsia="楷体" w:cs="宋体"/>
          <w:kern w:val="0"/>
          <w:sz w:val="28"/>
          <w:szCs w:val="28"/>
          <w:lang w:bidi="ar"/>
        </w:rPr>
        <w:t>（</w:t>
      </w:r>
      <w:r>
        <w:rPr>
          <w:rFonts w:ascii="楷体" w:hAnsi="楷体" w:eastAsia="楷体" w:cs="宋体"/>
          <w:kern w:val="0"/>
          <w:sz w:val="28"/>
          <w:szCs w:val="28"/>
          <w:lang w:bidi="ar"/>
        </w:rPr>
        <w:t>众生浊</w:t>
      </w:r>
      <w:r>
        <w:rPr>
          <w:rFonts w:hint="eastAsia" w:ascii="楷体" w:hAnsi="楷体" w:eastAsia="楷体" w:cs="宋体"/>
          <w:kern w:val="0"/>
          <w:sz w:val="28"/>
          <w:szCs w:val="28"/>
          <w:lang w:bidi="ar"/>
        </w:rPr>
        <w:t>、</w:t>
      </w:r>
      <w:r>
        <w:rPr>
          <w:rFonts w:ascii="楷体" w:hAnsi="楷体" w:eastAsia="楷体" w:cs="宋体"/>
          <w:kern w:val="0"/>
          <w:sz w:val="28"/>
          <w:szCs w:val="28"/>
          <w:lang w:bidi="ar"/>
        </w:rPr>
        <w:t>烦恼浊</w:t>
      </w:r>
      <w:r>
        <w:rPr>
          <w:rFonts w:hint="eastAsia" w:ascii="楷体" w:hAnsi="楷体" w:eastAsia="楷体" w:cs="宋体"/>
          <w:kern w:val="0"/>
          <w:sz w:val="28"/>
          <w:szCs w:val="28"/>
          <w:lang w:bidi="ar"/>
        </w:rPr>
        <w:t>、</w:t>
      </w:r>
      <w:r>
        <w:rPr>
          <w:rFonts w:ascii="楷体" w:hAnsi="楷体" w:eastAsia="楷体" w:cs="宋体"/>
          <w:kern w:val="0"/>
          <w:sz w:val="28"/>
          <w:szCs w:val="28"/>
          <w:lang w:bidi="ar"/>
        </w:rPr>
        <w:t>见浊</w:t>
      </w:r>
      <w:r>
        <w:rPr>
          <w:rFonts w:hint="eastAsia" w:ascii="楷体" w:hAnsi="楷体" w:eastAsia="楷体" w:cs="宋体"/>
          <w:kern w:val="0"/>
          <w:sz w:val="28"/>
          <w:szCs w:val="28"/>
          <w:lang w:bidi="ar"/>
        </w:rPr>
        <w:t>、劫浊、寿命浊）</w:t>
      </w:r>
      <w:r>
        <w:rPr>
          <w:rFonts w:ascii="楷体" w:hAnsi="楷体" w:eastAsia="楷体" w:cs="宋体"/>
          <w:kern w:val="0"/>
          <w:sz w:val="28"/>
          <w:szCs w:val="28"/>
          <w:lang w:bidi="ar"/>
        </w:rPr>
        <w:t>越深，越</w:t>
      </w:r>
      <w:r>
        <w:rPr>
          <w:rFonts w:hint="eastAsia" w:ascii="楷体" w:hAnsi="楷体" w:eastAsia="楷体" w:cs="宋体"/>
          <w:kern w:val="0"/>
          <w:sz w:val="28"/>
          <w:szCs w:val="28"/>
          <w:lang w:bidi="ar"/>
        </w:rPr>
        <w:t>恶。</w:t>
      </w:r>
      <w:r>
        <w:rPr>
          <w:rFonts w:ascii="楷体" w:hAnsi="楷体" w:eastAsia="楷体" w:cs="宋体"/>
          <w:kern w:val="0"/>
          <w:sz w:val="28"/>
          <w:szCs w:val="28"/>
          <w:lang w:bidi="ar"/>
        </w:rPr>
        <w:t>为什么越</w:t>
      </w:r>
      <w:r>
        <w:rPr>
          <w:rFonts w:hint="eastAsia" w:ascii="楷体" w:hAnsi="楷体" w:eastAsia="楷体" w:cs="宋体"/>
          <w:kern w:val="0"/>
          <w:sz w:val="28"/>
          <w:szCs w:val="28"/>
          <w:lang w:bidi="ar"/>
        </w:rPr>
        <w:t>恶</w:t>
      </w:r>
      <w:r>
        <w:rPr>
          <w:rFonts w:ascii="楷体" w:hAnsi="楷体" w:eastAsia="楷体" w:cs="宋体"/>
          <w:kern w:val="0"/>
          <w:sz w:val="28"/>
          <w:szCs w:val="28"/>
          <w:lang w:bidi="ar"/>
        </w:rPr>
        <w:t>呢？众生的根基越来越差</w:t>
      </w:r>
      <w:r>
        <w:rPr>
          <w:rFonts w:hint="eastAsia" w:ascii="楷体" w:hAnsi="楷体" w:eastAsia="楷体" w:cs="宋体"/>
          <w:kern w:val="0"/>
          <w:sz w:val="28"/>
          <w:szCs w:val="28"/>
          <w:lang w:bidi="ar"/>
        </w:rPr>
        <w:t>。五浊</w:t>
      </w:r>
      <w:r>
        <w:rPr>
          <w:rFonts w:ascii="楷体" w:hAnsi="楷体" w:eastAsia="楷体" w:cs="宋体"/>
          <w:kern w:val="0"/>
          <w:sz w:val="28"/>
          <w:szCs w:val="28"/>
          <w:lang w:bidi="ar"/>
        </w:rPr>
        <w:t>的法相</w:t>
      </w:r>
      <w:r>
        <w:rPr>
          <w:rFonts w:hint="eastAsia" w:ascii="楷体" w:hAnsi="楷体" w:eastAsia="楷体" w:cs="宋体"/>
          <w:kern w:val="0"/>
          <w:sz w:val="28"/>
          <w:szCs w:val="28"/>
          <w:lang w:bidi="ar"/>
        </w:rPr>
        <w:t>即众生的</w:t>
      </w:r>
      <w:r>
        <w:rPr>
          <w:rFonts w:ascii="楷体" w:hAnsi="楷体" w:eastAsia="楷体" w:cs="宋体"/>
          <w:kern w:val="0"/>
          <w:sz w:val="28"/>
          <w:szCs w:val="28"/>
          <w:lang w:bidi="ar"/>
        </w:rPr>
        <w:t>寿命</w:t>
      </w:r>
      <w:r>
        <w:rPr>
          <w:rFonts w:hint="eastAsia" w:ascii="楷体" w:hAnsi="楷体" w:eastAsia="楷体" w:cs="宋体"/>
          <w:kern w:val="0"/>
          <w:sz w:val="28"/>
          <w:szCs w:val="28"/>
          <w:lang w:bidi="ar"/>
        </w:rPr>
        <w:t>、</w:t>
      </w:r>
      <w:r>
        <w:rPr>
          <w:rFonts w:ascii="楷体" w:hAnsi="楷体" w:eastAsia="楷体" w:cs="宋体"/>
          <w:kern w:val="0"/>
          <w:sz w:val="28"/>
          <w:szCs w:val="28"/>
          <w:lang w:bidi="ar"/>
        </w:rPr>
        <w:t>烦恼</w:t>
      </w:r>
      <w:r>
        <w:rPr>
          <w:rFonts w:hint="eastAsia" w:ascii="楷体" w:hAnsi="楷体" w:eastAsia="楷体" w:cs="宋体"/>
          <w:kern w:val="0"/>
          <w:sz w:val="28"/>
          <w:szCs w:val="28"/>
          <w:lang w:bidi="ar"/>
        </w:rPr>
        <w:t>及</w:t>
      </w:r>
      <w:r>
        <w:rPr>
          <w:rFonts w:ascii="楷体" w:hAnsi="楷体" w:eastAsia="楷体" w:cs="宋体"/>
          <w:kern w:val="0"/>
          <w:sz w:val="28"/>
          <w:szCs w:val="28"/>
          <w:lang w:bidi="ar"/>
        </w:rPr>
        <w:t>见解都越来越差</w:t>
      </w:r>
      <w:r>
        <w:rPr>
          <w:rFonts w:hint="eastAsia" w:ascii="楷体" w:hAnsi="楷体" w:eastAsia="楷体" w:cs="宋体"/>
          <w:kern w:val="0"/>
          <w:sz w:val="28"/>
          <w:szCs w:val="28"/>
          <w:lang w:bidi="ar"/>
        </w:rPr>
        <w:t>，众生根基越来越差，调伏</w:t>
      </w:r>
      <w:r>
        <w:rPr>
          <w:rFonts w:ascii="楷体" w:hAnsi="楷体" w:eastAsia="楷体" w:cs="宋体"/>
          <w:kern w:val="0"/>
          <w:sz w:val="28"/>
          <w:szCs w:val="28"/>
          <w:lang w:bidi="ar"/>
        </w:rPr>
        <w:t>起来</w:t>
      </w:r>
      <w:r>
        <w:rPr>
          <w:rFonts w:hint="eastAsia" w:ascii="楷体" w:hAnsi="楷体" w:eastAsia="楷体" w:cs="宋体"/>
          <w:kern w:val="0"/>
          <w:sz w:val="28"/>
          <w:szCs w:val="28"/>
          <w:lang w:bidi="ar"/>
        </w:rPr>
        <w:t>也</w:t>
      </w:r>
      <w:r>
        <w:rPr>
          <w:rFonts w:ascii="楷体" w:hAnsi="楷体" w:eastAsia="楷体" w:cs="宋体"/>
          <w:kern w:val="0"/>
          <w:sz w:val="28"/>
          <w:szCs w:val="28"/>
          <w:lang w:bidi="ar"/>
        </w:rPr>
        <w:t>越来越困难。</w:t>
      </w:r>
    </w:p>
    <w:p>
      <w:pPr>
        <w:widowControl/>
        <w:spacing w:line="360" w:lineRule="auto"/>
        <w:ind w:firstLine="570"/>
        <w:jc w:val="left"/>
        <w:rPr>
          <w:rFonts w:ascii="楷体" w:hAnsi="楷体" w:eastAsia="楷体" w:cs="宋体"/>
          <w:kern w:val="0"/>
          <w:sz w:val="28"/>
          <w:szCs w:val="28"/>
          <w:lang w:bidi="ar"/>
        </w:rPr>
      </w:pPr>
      <w:r>
        <w:rPr>
          <w:rFonts w:ascii="楷体" w:hAnsi="楷体" w:eastAsia="楷体" w:cs="宋体"/>
          <w:kern w:val="0"/>
          <w:sz w:val="28"/>
          <w:szCs w:val="28"/>
          <w:lang w:bidi="ar"/>
        </w:rPr>
        <w:t>众生越来越刚强</w:t>
      </w:r>
      <w:r>
        <w:rPr>
          <w:rFonts w:hint="eastAsia" w:ascii="楷体" w:hAnsi="楷体" w:eastAsia="楷体" w:cs="宋体"/>
          <w:kern w:val="0"/>
          <w:sz w:val="28"/>
          <w:szCs w:val="28"/>
          <w:lang w:bidi="ar"/>
        </w:rPr>
        <w:t>难化，烦恼越来</w:t>
      </w:r>
      <w:r>
        <w:rPr>
          <w:rFonts w:ascii="楷体" w:hAnsi="楷体" w:eastAsia="楷体" w:cs="宋体"/>
          <w:kern w:val="0"/>
          <w:sz w:val="28"/>
          <w:szCs w:val="28"/>
          <w:lang w:bidi="ar"/>
        </w:rPr>
        <w:t>越</w:t>
      </w:r>
      <w:r>
        <w:rPr>
          <w:rFonts w:hint="eastAsia" w:ascii="楷体" w:hAnsi="楷体" w:eastAsia="楷体" w:cs="宋体"/>
          <w:kern w:val="0"/>
          <w:sz w:val="28"/>
          <w:szCs w:val="28"/>
          <w:lang w:bidi="ar"/>
        </w:rPr>
        <w:t>粗重，此时</w:t>
      </w:r>
      <w:r>
        <w:rPr>
          <w:rFonts w:ascii="楷体" w:hAnsi="楷体" w:eastAsia="楷体" w:cs="宋体"/>
          <w:kern w:val="0"/>
          <w:sz w:val="28"/>
          <w:szCs w:val="28"/>
          <w:lang w:bidi="ar"/>
        </w:rPr>
        <w:t>要调化众生</w:t>
      </w:r>
      <w:r>
        <w:rPr>
          <w:rFonts w:hint="eastAsia" w:ascii="楷体" w:hAnsi="楷体" w:eastAsia="楷体" w:cs="宋体"/>
          <w:kern w:val="0"/>
          <w:sz w:val="28"/>
          <w:szCs w:val="28"/>
          <w:lang w:bidi="ar"/>
        </w:rPr>
        <w:t>，就像</w:t>
      </w:r>
      <w:r>
        <w:rPr>
          <w:rFonts w:ascii="楷体" w:hAnsi="楷体" w:eastAsia="楷体" w:cs="宋体"/>
          <w:kern w:val="0"/>
          <w:sz w:val="28"/>
          <w:szCs w:val="28"/>
          <w:lang w:bidi="ar"/>
        </w:rPr>
        <w:t>上师调化我们</w:t>
      </w:r>
      <w:r>
        <w:rPr>
          <w:rFonts w:hint="eastAsia" w:ascii="楷体" w:hAnsi="楷体" w:eastAsia="楷体" w:cs="宋体"/>
          <w:kern w:val="0"/>
          <w:sz w:val="28"/>
          <w:szCs w:val="28"/>
          <w:lang w:bidi="ar"/>
        </w:rPr>
        <w:t>一样</w:t>
      </w:r>
      <w:r>
        <w:rPr>
          <w:rFonts w:ascii="楷体" w:hAnsi="楷体" w:eastAsia="楷体" w:cs="宋体"/>
          <w:kern w:val="0"/>
          <w:sz w:val="28"/>
          <w:szCs w:val="28"/>
          <w:lang w:bidi="ar"/>
        </w:rPr>
        <w:t>，用很多方法相续才</w:t>
      </w:r>
      <w:r>
        <w:rPr>
          <w:rFonts w:hint="eastAsia" w:ascii="楷体" w:hAnsi="楷体" w:eastAsia="楷体" w:cs="宋体"/>
          <w:kern w:val="0"/>
          <w:sz w:val="28"/>
          <w:szCs w:val="28"/>
          <w:lang w:bidi="ar"/>
        </w:rPr>
        <w:t>只能</w:t>
      </w:r>
      <w:r>
        <w:rPr>
          <w:rFonts w:ascii="楷体" w:hAnsi="楷体" w:eastAsia="楷体" w:cs="宋体"/>
          <w:kern w:val="0"/>
          <w:sz w:val="28"/>
          <w:szCs w:val="28"/>
          <w:lang w:bidi="ar"/>
        </w:rPr>
        <w:t>转变一点点，甚至</w:t>
      </w:r>
      <w:r>
        <w:rPr>
          <w:rFonts w:hint="eastAsia" w:ascii="楷体" w:hAnsi="楷体" w:eastAsia="楷体" w:cs="宋体"/>
          <w:kern w:val="0"/>
          <w:sz w:val="28"/>
          <w:szCs w:val="28"/>
          <w:lang w:bidi="ar"/>
        </w:rPr>
        <w:t>一点</w:t>
      </w:r>
      <w:r>
        <w:rPr>
          <w:rFonts w:ascii="楷体" w:hAnsi="楷体" w:eastAsia="楷体" w:cs="宋体"/>
          <w:kern w:val="0"/>
          <w:sz w:val="28"/>
          <w:szCs w:val="28"/>
          <w:lang w:bidi="ar"/>
        </w:rPr>
        <w:t>都不转变</w:t>
      </w:r>
      <w:r>
        <w:rPr>
          <w:rFonts w:hint="eastAsia" w:ascii="楷体" w:hAnsi="楷体" w:eastAsia="楷体" w:cs="宋体"/>
          <w:kern w:val="0"/>
          <w:sz w:val="28"/>
          <w:szCs w:val="28"/>
          <w:lang w:bidi="ar"/>
        </w:rPr>
        <w:t>。</w:t>
      </w:r>
      <w:r>
        <w:rPr>
          <w:rFonts w:ascii="楷体" w:hAnsi="楷体" w:eastAsia="楷体" w:cs="宋体"/>
          <w:kern w:val="0"/>
          <w:sz w:val="28"/>
          <w:szCs w:val="28"/>
          <w:lang w:bidi="ar"/>
        </w:rPr>
        <w:t>上师老人家</w:t>
      </w:r>
      <w:r>
        <w:rPr>
          <w:rFonts w:hint="eastAsia" w:ascii="楷体" w:hAnsi="楷体" w:eastAsia="楷体" w:cs="宋体"/>
          <w:kern w:val="0"/>
          <w:sz w:val="28"/>
          <w:szCs w:val="28"/>
          <w:lang w:bidi="ar"/>
        </w:rPr>
        <w:t>是</w:t>
      </w:r>
      <w:r>
        <w:rPr>
          <w:rFonts w:ascii="楷体" w:hAnsi="楷体" w:eastAsia="楷体" w:cs="宋体"/>
          <w:kern w:val="0"/>
          <w:sz w:val="28"/>
          <w:szCs w:val="28"/>
          <w:lang w:bidi="ar"/>
        </w:rPr>
        <w:t>真正的大德，</w:t>
      </w:r>
      <w:r>
        <w:rPr>
          <w:rFonts w:hint="eastAsia" w:ascii="楷体" w:hAnsi="楷体" w:eastAsia="楷体" w:cs="宋体"/>
          <w:kern w:val="0"/>
          <w:sz w:val="28"/>
          <w:szCs w:val="28"/>
          <w:lang w:bidi="ar"/>
        </w:rPr>
        <w:t>圣者调伏凡夫，</w:t>
      </w:r>
      <w:r>
        <w:rPr>
          <w:rFonts w:ascii="楷体" w:hAnsi="楷体" w:eastAsia="楷体" w:cs="宋体"/>
          <w:kern w:val="0"/>
          <w:sz w:val="28"/>
          <w:szCs w:val="28"/>
          <w:lang w:bidi="ar"/>
        </w:rPr>
        <w:t>很大</w:t>
      </w:r>
      <w:r>
        <w:rPr>
          <w:rFonts w:hint="eastAsia" w:ascii="楷体" w:hAnsi="楷体" w:eastAsia="楷体" w:cs="宋体"/>
          <w:kern w:val="0"/>
          <w:sz w:val="28"/>
          <w:szCs w:val="28"/>
          <w:lang w:bidi="ar"/>
        </w:rPr>
        <w:t>力气尚且收效甚微，</w:t>
      </w:r>
      <w:r>
        <w:rPr>
          <w:rFonts w:ascii="楷体" w:hAnsi="楷体" w:eastAsia="楷体" w:cs="宋体"/>
          <w:kern w:val="0"/>
          <w:sz w:val="28"/>
          <w:szCs w:val="28"/>
          <w:lang w:bidi="ar"/>
        </w:rPr>
        <w:t>何况是五浊恶世</w:t>
      </w:r>
      <w:r>
        <w:rPr>
          <w:rFonts w:hint="eastAsia" w:ascii="楷体" w:hAnsi="楷体" w:eastAsia="楷体" w:cs="宋体"/>
          <w:kern w:val="0"/>
          <w:sz w:val="28"/>
          <w:szCs w:val="28"/>
          <w:lang w:bidi="ar"/>
        </w:rPr>
        <w:t>中非</w:t>
      </w:r>
      <w:r>
        <w:rPr>
          <w:rFonts w:ascii="楷体" w:hAnsi="楷体" w:eastAsia="楷体" w:cs="宋体"/>
          <w:kern w:val="0"/>
          <w:sz w:val="28"/>
          <w:szCs w:val="28"/>
          <w:lang w:bidi="ar"/>
        </w:rPr>
        <w:t>圣者的我们呢</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修行本来就很差，还想转变</w:t>
      </w:r>
      <w:r>
        <w:rPr>
          <w:rFonts w:hint="eastAsia" w:ascii="楷体" w:hAnsi="楷体" w:eastAsia="楷体" w:cs="宋体"/>
          <w:kern w:val="0"/>
          <w:sz w:val="28"/>
          <w:szCs w:val="28"/>
          <w:lang w:bidi="ar"/>
        </w:rPr>
        <w:t>弟子</w:t>
      </w:r>
      <w:r>
        <w:rPr>
          <w:rFonts w:ascii="楷体" w:hAnsi="楷体" w:eastAsia="楷体" w:cs="宋体"/>
          <w:kern w:val="0"/>
          <w:sz w:val="28"/>
          <w:szCs w:val="28"/>
          <w:lang w:bidi="ar"/>
        </w:rPr>
        <w:t>的心</w:t>
      </w:r>
      <w:r>
        <w:rPr>
          <w:rFonts w:hint="eastAsia" w:ascii="楷体" w:hAnsi="楷体" w:eastAsia="楷体" w:cs="宋体"/>
          <w:kern w:val="0"/>
          <w:sz w:val="28"/>
          <w:szCs w:val="28"/>
          <w:lang w:bidi="ar"/>
        </w:rPr>
        <w:t>，就</w:t>
      </w:r>
      <w:r>
        <w:rPr>
          <w:rFonts w:ascii="楷体" w:hAnsi="楷体" w:eastAsia="楷体" w:cs="宋体"/>
          <w:kern w:val="0"/>
          <w:sz w:val="28"/>
          <w:szCs w:val="28"/>
          <w:lang w:bidi="ar"/>
        </w:rPr>
        <w:t>更困难了</w:t>
      </w:r>
      <w:r>
        <w:rPr>
          <w:rFonts w:hint="eastAsia" w:ascii="楷体" w:hAnsi="楷体" w:eastAsia="楷体" w:cs="宋体"/>
          <w:kern w:val="0"/>
          <w:sz w:val="28"/>
          <w:szCs w:val="28"/>
          <w:lang w:bidi="ar"/>
        </w:rPr>
        <w:t>。</w:t>
      </w:r>
    </w:p>
    <w:p>
      <w:pPr>
        <w:widowControl/>
        <w:spacing w:line="360" w:lineRule="auto"/>
        <w:ind w:firstLine="570"/>
        <w:jc w:val="left"/>
        <w:rPr>
          <w:rFonts w:ascii="楷体" w:hAnsi="楷体" w:eastAsia="楷体" w:cs="宋体"/>
          <w:kern w:val="0"/>
          <w:sz w:val="28"/>
          <w:szCs w:val="28"/>
          <w:lang w:bidi="ar"/>
        </w:rPr>
      </w:pPr>
      <w:r>
        <w:rPr>
          <w:rFonts w:hint="eastAsia" w:ascii="楷体" w:hAnsi="楷体" w:eastAsia="楷体" w:cs="宋体"/>
          <w:kern w:val="0"/>
          <w:sz w:val="28"/>
          <w:szCs w:val="28"/>
          <w:lang w:bidi="ar"/>
        </w:rPr>
        <w:t>因此</w:t>
      </w:r>
      <w:r>
        <w:rPr>
          <w:rFonts w:ascii="楷体" w:hAnsi="楷体" w:eastAsia="楷体" w:cs="宋体"/>
          <w:kern w:val="0"/>
          <w:sz w:val="28"/>
          <w:szCs w:val="28"/>
          <w:lang w:bidi="ar"/>
        </w:rPr>
        <w:t>这不是调</w:t>
      </w:r>
      <w:r>
        <w:rPr>
          <w:rFonts w:hint="eastAsia" w:ascii="楷体" w:hAnsi="楷体" w:eastAsia="楷体" w:cs="宋体"/>
          <w:kern w:val="0"/>
          <w:sz w:val="28"/>
          <w:szCs w:val="28"/>
          <w:lang w:bidi="ar"/>
        </w:rPr>
        <w:t>化弟子而</w:t>
      </w:r>
      <w:r>
        <w:rPr>
          <w:rFonts w:ascii="楷体" w:hAnsi="楷体" w:eastAsia="楷体" w:cs="宋体"/>
          <w:kern w:val="0"/>
          <w:sz w:val="28"/>
          <w:szCs w:val="28"/>
          <w:lang w:bidi="ar"/>
        </w:rPr>
        <w:t>是调伏自心的时候</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因为调化弟子要照顾每个人的想法</w:t>
      </w:r>
      <w:r>
        <w:rPr>
          <w:rFonts w:hint="eastAsia" w:ascii="楷体" w:hAnsi="楷体" w:eastAsia="楷体" w:cs="宋体"/>
          <w:kern w:val="0"/>
          <w:sz w:val="28"/>
          <w:szCs w:val="28"/>
          <w:lang w:bidi="ar"/>
        </w:rPr>
        <w:t>及</w:t>
      </w:r>
      <w:r>
        <w:rPr>
          <w:rFonts w:ascii="楷体" w:hAnsi="楷体" w:eastAsia="楷体" w:cs="宋体"/>
          <w:kern w:val="0"/>
          <w:sz w:val="28"/>
          <w:szCs w:val="28"/>
          <w:lang w:bidi="ar"/>
        </w:rPr>
        <w:t>心，</w:t>
      </w:r>
      <w:r>
        <w:rPr>
          <w:rFonts w:hint="eastAsia" w:ascii="楷体" w:hAnsi="楷体" w:eastAsia="楷体" w:cs="宋体"/>
          <w:kern w:val="0"/>
          <w:sz w:val="28"/>
          <w:szCs w:val="28"/>
          <w:lang w:bidi="ar"/>
        </w:rPr>
        <w:t>这样</w:t>
      </w:r>
      <w:r>
        <w:rPr>
          <w:rFonts w:ascii="楷体" w:hAnsi="楷体" w:eastAsia="楷体" w:cs="宋体"/>
          <w:kern w:val="0"/>
          <w:sz w:val="28"/>
          <w:szCs w:val="28"/>
          <w:lang w:bidi="ar"/>
        </w:rPr>
        <w:t>就会分心</w:t>
      </w:r>
      <w:r>
        <w:rPr>
          <w:rFonts w:hint="eastAsia" w:ascii="楷体" w:hAnsi="楷体" w:eastAsia="楷体" w:cs="宋体"/>
          <w:kern w:val="0"/>
          <w:sz w:val="28"/>
          <w:szCs w:val="28"/>
          <w:lang w:bidi="ar"/>
        </w:rPr>
        <w:t>，会</w:t>
      </w:r>
      <w:r>
        <w:rPr>
          <w:rFonts w:ascii="楷体" w:hAnsi="楷体" w:eastAsia="楷体" w:cs="宋体"/>
          <w:kern w:val="0"/>
          <w:sz w:val="28"/>
          <w:szCs w:val="28"/>
          <w:lang w:bidi="ar"/>
        </w:rPr>
        <w:t>花很多时间，</w:t>
      </w:r>
      <w:r>
        <w:rPr>
          <w:rFonts w:hint="eastAsia" w:ascii="楷体" w:hAnsi="楷体" w:eastAsia="楷体" w:cs="宋体"/>
          <w:kern w:val="0"/>
          <w:sz w:val="28"/>
          <w:szCs w:val="28"/>
          <w:lang w:bidi="ar"/>
        </w:rPr>
        <w:t>也</w:t>
      </w:r>
      <w:r>
        <w:rPr>
          <w:rFonts w:ascii="楷体" w:hAnsi="楷体" w:eastAsia="楷体" w:cs="宋体"/>
          <w:kern w:val="0"/>
          <w:sz w:val="28"/>
          <w:szCs w:val="28"/>
          <w:lang w:bidi="ar"/>
        </w:rPr>
        <w:t>就没有时间修行</w:t>
      </w:r>
      <w:r>
        <w:rPr>
          <w:rFonts w:hint="eastAsia" w:ascii="楷体" w:hAnsi="楷体" w:eastAsia="楷体" w:cs="宋体"/>
          <w:kern w:val="0"/>
          <w:sz w:val="28"/>
          <w:szCs w:val="28"/>
          <w:lang w:bidi="ar"/>
        </w:rPr>
        <w:t>了。</w:t>
      </w:r>
      <w:r>
        <w:rPr>
          <w:rFonts w:ascii="楷体" w:hAnsi="楷体" w:eastAsia="楷体" w:cs="宋体"/>
          <w:kern w:val="0"/>
          <w:sz w:val="28"/>
          <w:szCs w:val="28"/>
          <w:lang w:bidi="ar"/>
        </w:rPr>
        <w:t>所以针对初学者，刚开始调伏自心很重要</w:t>
      </w:r>
      <w:r>
        <w:rPr>
          <w:rFonts w:hint="eastAsia" w:ascii="楷体" w:hAnsi="楷体" w:eastAsia="楷体" w:cs="宋体"/>
          <w:kern w:val="0"/>
          <w:sz w:val="28"/>
          <w:szCs w:val="28"/>
          <w:lang w:bidi="ar"/>
        </w:rPr>
        <w:t>，</w:t>
      </w:r>
      <w:r>
        <w:rPr>
          <w:rFonts w:ascii="楷体" w:hAnsi="楷体" w:eastAsia="楷体" w:cs="宋体"/>
          <w:kern w:val="0"/>
          <w:sz w:val="28"/>
          <w:szCs w:val="28"/>
          <w:lang w:bidi="ar"/>
        </w:rPr>
        <w:t>调伏众生</w:t>
      </w:r>
      <w:r>
        <w:rPr>
          <w:rFonts w:hint="eastAsia" w:ascii="楷体" w:hAnsi="楷体" w:eastAsia="楷体" w:cs="宋体"/>
          <w:kern w:val="0"/>
          <w:sz w:val="28"/>
          <w:szCs w:val="28"/>
          <w:lang w:bidi="ar"/>
        </w:rPr>
        <w:t>、</w:t>
      </w:r>
      <w:r>
        <w:rPr>
          <w:rFonts w:ascii="楷体" w:hAnsi="楷体" w:eastAsia="楷体" w:cs="宋体"/>
          <w:kern w:val="0"/>
          <w:sz w:val="28"/>
          <w:szCs w:val="28"/>
          <w:lang w:bidi="ar"/>
        </w:rPr>
        <w:t>弟子的心很困难</w:t>
      </w:r>
      <w:r>
        <w:rPr>
          <w:rFonts w:hint="eastAsia" w:ascii="楷体" w:hAnsi="楷体" w:eastAsia="楷体" w:cs="宋体"/>
          <w:kern w:val="0"/>
          <w:sz w:val="28"/>
          <w:szCs w:val="28"/>
          <w:lang w:bidi="ar"/>
        </w:rPr>
        <w:t>。</w:t>
      </w:r>
    </w:p>
    <w:p>
      <w:pPr>
        <w:widowControl/>
        <w:spacing w:line="360" w:lineRule="auto"/>
        <w:ind w:firstLine="570"/>
        <w:jc w:val="left"/>
        <w:rPr>
          <w:rFonts w:ascii="楷体" w:hAnsi="楷体" w:eastAsia="楷体" w:cs="宋体"/>
          <w:kern w:val="0"/>
          <w:sz w:val="28"/>
          <w:szCs w:val="28"/>
          <w:lang w:bidi="ar"/>
        </w:rPr>
      </w:pPr>
      <w:r>
        <w:rPr>
          <w:rFonts w:ascii="楷体" w:hAnsi="楷体" w:eastAsia="楷体" w:cs="宋体"/>
          <w:kern w:val="0"/>
          <w:sz w:val="28"/>
          <w:szCs w:val="28"/>
          <w:lang w:bidi="ar"/>
        </w:rPr>
        <w:t>众生的心调伏不了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但学习过佛法</w:t>
      </w:r>
      <w:r>
        <w:rPr>
          <w:rFonts w:hint="eastAsia" w:ascii="楷体" w:hAnsi="楷体" w:eastAsia="楷体" w:cs="宋体"/>
          <w:kern w:val="0"/>
          <w:sz w:val="28"/>
          <w:szCs w:val="28"/>
          <w:lang w:bidi="ar"/>
        </w:rPr>
        <w:t>，调伏自</w:t>
      </w:r>
      <w:r>
        <w:rPr>
          <w:rFonts w:ascii="楷体" w:hAnsi="楷体" w:eastAsia="楷体" w:cs="宋体"/>
          <w:kern w:val="0"/>
          <w:sz w:val="28"/>
          <w:szCs w:val="28"/>
          <w:lang w:bidi="ar"/>
        </w:rPr>
        <w:t>心是可以做到的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因为自心毕竟是自相续</w:t>
      </w:r>
      <w:r>
        <w:rPr>
          <w:rFonts w:hint="eastAsia" w:ascii="楷体" w:hAnsi="楷体" w:eastAsia="楷体" w:cs="宋体"/>
          <w:kern w:val="0"/>
          <w:sz w:val="28"/>
          <w:szCs w:val="28"/>
          <w:lang w:bidi="ar"/>
        </w:rPr>
        <w:t>，</w:t>
      </w:r>
      <w:r>
        <w:rPr>
          <w:rFonts w:ascii="楷体" w:hAnsi="楷体" w:eastAsia="楷体" w:cs="宋体"/>
          <w:kern w:val="0"/>
          <w:sz w:val="28"/>
          <w:szCs w:val="28"/>
          <w:lang w:bidi="ar"/>
        </w:rPr>
        <w:t>而众生是</w:t>
      </w:r>
      <w:r>
        <w:rPr>
          <w:rFonts w:hint="eastAsia" w:ascii="楷体" w:hAnsi="楷体" w:eastAsia="楷体" w:cs="宋体"/>
          <w:kern w:val="0"/>
          <w:sz w:val="28"/>
          <w:szCs w:val="28"/>
          <w:lang w:bidi="ar"/>
        </w:rPr>
        <w:t>他</w:t>
      </w:r>
      <w:r>
        <w:rPr>
          <w:rFonts w:ascii="楷体" w:hAnsi="楷体" w:eastAsia="楷体" w:cs="宋体"/>
          <w:kern w:val="0"/>
          <w:sz w:val="28"/>
          <w:szCs w:val="28"/>
          <w:lang w:bidi="ar"/>
        </w:rPr>
        <w:t>相续，没有办法控制</w:t>
      </w:r>
      <w:r>
        <w:rPr>
          <w:rFonts w:hint="eastAsia" w:ascii="楷体" w:hAnsi="楷体" w:eastAsia="楷体" w:cs="宋体"/>
          <w:kern w:val="0"/>
          <w:sz w:val="28"/>
          <w:szCs w:val="28"/>
          <w:lang w:bidi="ar"/>
        </w:rPr>
        <w:t>，</w:t>
      </w:r>
      <w:r>
        <w:rPr>
          <w:rFonts w:ascii="楷体" w:hAnsi="楷体" w:eastAsia="楷体" w:cs="宋体"/>
          <w:kern w:val="0"/>
          <w:sz w:val="28"/>
          <w:szCs w:val="28"/>
          <w:lang w:bidi="ar"/>
        </w:rPr>
        <w:t>发火</w:t>
      </w:r>
      <w:r>
        <w:rPr>
          <w:rFonts w:hint="eastAsia" w:ascii="楷体" w:hAnsi="楷体" w:eastAsia="楷体" w:cs="宋体"/>
          <w:kern w:val="0"/>
          <w:sz w:val="28"/>
          <w:szCs w:val="28"/>
          <w:lang w:bidi="ar"/>
        </w:rPr>
        <w:t>也好</w:t>
      </w:r>
      <w:r>
        <w:rPr>
          <w:rFonts w:ascii="楷体" w:hAnsi="楷体" w:eastAsia="楷体" w:cs="宋体"/>
          <w:kern w:val="0"/>
          <w:sz w:val="28"/>
          <w:szCs w:val="28"/>
          <w:lang w:bidi="ar"/>
        </w:rPr>
        <w:t>，讲道理</w:t>
      </w:r>
      <w:r>
        <w:rPr>
          <w:rFonts w:hint="eastAsia" w:ascii="楷体" w:hAnsi="楷体" w:eastAsia="楷体" w:cs="宋体"/>
          <w:kern w:val="0"/>
          <w:sz w:val="28"/>
          <w:szCs w:val="28"/>
          <w:lang w:bidi="ar"/>
        </w:rPr>
        <w:t>也好</w:t>
      </w:r>
      <w:r>
        <w:rPr>
          <w:rFonts w:ascii="楷体" w:hAnsi="楷体" w:eastAsia="楷体" w:cs="宋体"/>
          <w:kern w:val="0"/>
          <w:sz w:val="28"/>
          <w:szCs w:val="28"/>
          <w:lang w:bidi="ar"/>
        </w:rPr>
        <w:t>，有时管用，有时不管用</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但是自相续就不一样</w:t>
      </w:r>
      <w:r>
        <w:rPr>
          <w:rFonts w:hint="eastAsia" w:ascii="楷体" w:hAnsi="楷体" w:eastAsia="楷体" w:cs="宋体"/>
          <w:kern w:val="0"/>
          <w:sz w:val="28"/>
          <w:szCs w:val="28"/>
          <w:lang w:bidi="ar"/>
        </w:rPr>
        <w:t>，</w:t>
      </w:r>
      <w:r>
        <w:rPr>
          <w:rFonts w:ascii="楷体" w:hAnsi="楷体" w:eastAsia="楷体" w:cs="宋体"/>
          <w:kern w:val="0"/>
          <w:sz w:val="28"/>
          <w:szCs w:val="28"/>
          <w:lang w:bidi="ar"/>
        </w:rPr>
        <w:t>毕竟是自己的心，只要愿意安住</w:t>
      </w:r>
      <w:r>
        <w:rPr>
          <w:rFonts w:hint="eastAsia" w:ascii="楷体" w:hAnsi="楷体" w:eastAsia="楷体" w:cs="宋体"/>
          <w:kern w:val="0"/>
          <w:sz w:val="28"/>
          <w:szCs w:val="28"/>
          <w:lang w:bidi="ar"/>
        </w:rPr>
        <w:t>下来，调伏自心，就会</w:t>
      </w:r>
      <w:r>
        <w:rPr>
          <w:rFonts w:ascii="楷体" w:hAnsi="楷体" w:eastAsia="楷体" w:cs="宋体"/>
          <w:kern w:val="0"/>
          <w:sz w:val="28"/>
          <w:szCs w:val="28"/>
          <w:lang w:bidi="ar"/>
        </w:rPr>
        <w:t>比较自在</w:t>
      </w:r>
      <w:r>
        <w:rPr>
          <w:rFonts w:hint="eastAsia" w:ascii="楷体" w:hAnsi="楷体" w:eastAsia="楷体" w:cs="宋体"/>
          <w:kern w:val="0"/>
          <w:sz w:val="28"/>
          <w:szCs w:val="28"/>
          <w:lang w:bidi="ar"/>
        </w:rPr>
        <w:t>。因而</w:t>
      </w:r>
      <w:r>
        <w:rPr>
          <w:rFonts w:ascii="楷体" w:hAnsi="楷体" w:eastAsia="楷体" w:cs="宋体"/>
          <w:kern w:val="0"/>
          <w:sz w:val="28"/>
          <w:szCs w:val="28"/>
          <w:lang w:bidi="ar"/>
        </w:rPr>
        <w:t>华智仁波切给</w:t>
      </w:r>
      <w:r>
        <w:rPr>
          <w:rFonts w:hint="eastAsia" w:ascii="楷体" w:hAnsi="楷体" w:eastAsia="楷体" w:cs="宋体"/>
          <w:kern w:val="0"/>
          <w:sz w:val="28"/>
          <w:szCs w:val="28"/>
          <w:lang w:bidi="ar"/>
        </w:rPr>
        <w:t>出了</w:t>
      </w:r>
      <w:r>
        <w:rPr>
          <w:rFonts w:ascii="楷体" w:hAnsi="楷体" w:eastAsia="楷体" w:cs="宋体"/>
          <w:kern w:val="0"/>
          <w:sz w:val="28"/>
          <w:szCs w:val="28"/>
          <w:lang w:bidi="ar"/>
        </w:rPr>
        <w:t>建议或窍诀</w:t>
      </w:r>
      <w:r>
        <w:rPr>
          <w:rFonts w:hint="eastAsia" w:ascii="楷体" w:hAnsi="楷体" w:eastAsia="楷体" w:cs="宋体"/>
          <w:kern w:val="0"/>
          <w:sz w:val="28"/>
          <w:szCs w:val="28"/>
          <w:lang w:bidi="ar"/>
        </w:rPr>
        <w:t>：</w:t>
      </w:r>
      <w:r>
        <w:rPr>
          <w:rFonts w:ascii="楷体" w:hAnsi="楷体" w:eastAsia="楷体" w:cs="宋体"/>
          <w:kern w:val="0"/>
          <w:sz w:val="28"/>
          <w:szCs w:val="28"/>
          <w:lang w:bidi="ar"/>
        </w:rPr>
        <w:t>应该</w:t>
      </w:r>
      <w:r>
        <w:rPr>
          <w:rFonts w:hint="eastAsia" w:ascii="楷体" w:hAnsi="楷体" w:eastAsia="楷体" w:cs="宋体"/>
          <w:kern w:val="0"/>
          <w:sz w:val="28"/>
          <w:szCs w:val="28"/>
          <w:lang w:bidi="ar"/>
        </w:rPr>
        <w:t>是</w:t>
      </w:r>
      <w:r>
        <w:rPr>
          <w:rFonts w:ascii="楷体" w:hAnsi="楷体" w:eastAsia="楷体" w:cs="宋体"/>
          <w:kern w:val="0"/>
          <w:sz w:val="28"/>
          <w:szCs w:val="28"/>
          <w:lang w:bidi="ar"/>
        </w:rPr>
        <w:t>着重调伏自心的时候。</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这是</w:t>
      </w:r>
      <w:r>
        <w:rPr>
          <w:rFonts w:ascii="楷体" w:hAnsi="楷体" w:eastAsia="楷体" w:cs="宋体"/>
          <w:kern w:val="0"/>
          <w:sz w:val="28"/>
          <w:szCs w:val="28"/>
        </w:rPr>
        <w:t>针对初学者的教</w:t>
      </w:r>
      <w:r>
        <w:rPr>
          <w:rFonts w:hint="eastAsia" w:ascii="楷体" w:hAnsi="楷体" w:eastAsia="楷体" w:cs="宋体"/>
          <w:kern w:val="0"/>
          <w:sz w:val="28"/>
          <w:szCs w:val="28"/>
        </w:rPr>
        <w:t>言</w:t>
      </w:r>
      <w:r>
        <w:rPr>
          <w:rFonts w:ascii="楷体" w:hAnsi="楷体" w:eastAsia="楷体" w:cs="宋体"/>
          <w:kern w:val="0"/>
          <w:sz w:val="28"/>
          <w:szCs w:val="28"/>
        </w:rPr>
        <w:t>，</w:t>
      </w:r>
      <w:r>
        <w:rPr>
          <w:rFonts w:hint="eastAsia" w:ascii="楷体" w:hAnsi="楷体" w:eastAsia="楷体" w:cs="宋体"/>
          <w:kern w:val="0"/>
          <w:sz w:val="28"/>
          <w:szCs w:val="28"/>
        </w:rPr>
        <w:t>因为</w:t>
      </w:r>
      <w:r>
        <w:rPr>
          <w:rFonts w:ascii="楷体" w:hAnsi="楷体" w:eastAsia="楷体" w:cs="宋体"/>
          <w:kern w:val="0"/>
          <w:sz w:val="28"/>
          <w:szCs w:val="28"/>
        </w:rPr>
        <w:t>调化众生是非常困难的</w:t>
      </w:r>
      <w:r>
        <w:rPr>
          <w:rFonts w:hint="eastAsia" w:ascii="楷体" w:hAnsi="楷体" w:eastAsia="楷体" w:cs="宋体"/>
          <w:kern w:val="0"/>
          <w:sz w:val="28"/>
          <w:szCs w:val="28"/>
        </w:rPr>
        <w:t>。</w:t>
      </w:r>
    </w:p>
    <w:p>
      <w:pPr>
        <w:widowControl/>
        <w:spacing w:line="360" w:lineRule="auto"/>
        <w:ind w:firstLine="560" w:firstLineChars="200"/>
        <w:jc w:val="left"/>
        <w:rPr>
          <w:rFonts w:ascii="楷体" w:hAnsi="楷体" w:eastAsia="楷体" w:cs="宋体"/>
          <w:kern w:val="0"/>
          <w:sz w:val="28"/>
          <w:szCs w:val="28"/>
        </w:rPr>
      </w:pPr>
      <w:r>
        <w:rPr>
          <w:rFonts w:hint="eastAsia" w:ascii="楷体" w:hAnsi="楷体" w:eastAsia="楷体" w:cs="宋体"/>
          <w:kern w:val="0"/>
          <w:sz w:val="28"/>
          <w:szCs w:val="28"/>
        </w:rPr>
        <w:t>对我们来讲，是不是在真实地调化众生呢？</w:t>
      </w:r>
      <w:r>
        <w:rPr>
          <w:rFonts w:ascii="楷体" w:hAnsi="楷体" w:eastAsia="楷体" w:cs="宋体"/>
          <w:kern w:val="0"/>
          <w:sz w:val="28"/>
          <w:szCs w:val="28"/>
        </w:rPr>
        <w:t>我们会执</w:t>
      </w:r>
      <w:r>
        <w:rPr>
          <w:rFonts w:hint="eastAsia" w:ascii="楷体" w:hAnsi="楷体" w:eastAsia="楷体" w:cs="宋体"/>
          <w:kern w:val="0"/>
          <w:sz w:val="28"/>
          <w:szCs w:val="28"/>
        </w:rPr>
        <w:t>著</w:t>
      </w:r>
      <w:r>
        <w:rPr>
          <w:rFonts w:ascii="楷体" w:hAnsi="楷体" w:eastAsia="楷体" w:cs="宋体"/>
          <w:kern w:val="0"/>
          <w:sz w:val="28"/>
          <w:szCs w:val="28"/>
        </w:rPr>
        <w:t>这是我的</w:t>
      </w:r>
      <w:r>
        <w:rPr>
          <w:rFonts w:hint="eastAsia" w:ascii="楷体" w:hAnsi="楷体" w:eastAsia="楷体" w:cs="宋体"/>
          <w:kern w:val="0"/>
          <w:sz w:val="28"/>
          <w:szCs w:val="28"/>
        </w:rPr>
        <w:t>弟子，</w:t>
      </w:r>
      <w:r>
        <w:rPr>
          <w:rFonts w:ascii="楷体" w:hAnsi="楷体" w:eastAsia="楷体" w:cs="宋体"/>
          <w:kern w:val="0"/>
          <w:sz w:val="28"/>
          <w:szCs w:val="28"/>
        </w:rPr>
        <w:t>其实都是上师的弟子</w:t>
      </w:r>
      <w:r>
        <w:rPr>
          <w:rFonts w:hint="eastAsia" w:ascii="楷体" w:hAnsi="楷体" w:eastAsia="楷体" w:cs="宋体"/>
          <w:kern w:val="0"/>
          <w:sz w:val="28"/>
          <w:szCs w:val="28"/>
        </w:rPr>
        <w:t>。</w:t>
      </w:r>
      <w:r>
        <w:rPr>
          <w:rFonts w:ascii="楷体" w:hAnsi="楷体" w:eastAsia="楷体" w:cs="宋体"/>
          <w:kern w:val="0"/>
          <w:sz w:val="28"/>
          <w:szCs w:val="28"/>
        </w:rPr>
        <w:t>辅导员也好，法师也好，是帮助上师做一些</w:t>
      </w:r>
      <w:r>
        <w:rPr>
          <w:rFonts w:hint="eastAsia" w:ascii="楷体" w:hAnsi="楷体" w:eastAsia="楷体" w:cs="宋体"/>
          <w:kern w:val="0"/>
          <w:sz w:val="28"/>
          <w:szCs w:val="28"/>
        </w:rPr>
        <w:t>辅助</w:t>
      </w:r>
      <w:r>
        <w:rPr>
          <w:rFonts w:ascii="楷体" w:hAnsi="楷体" w:eastAsia="楷体" w:cs="宋体"/>
          <w:kern w:val="0"/>
          <w:sz w:val="28"/>
          <w:szCs w:val="28"/>
        </w:rPr>
        <w:t>工作，</w:t>
      </w:r>
      <w:r>
        <w:rPr>
          <w:rFonts w:hint="eastAsia" w:ascii="楷体" w:hAnsi="楷体" w:eastAsia="楷体" w:cs="宋体"/>
          <w:kern w:val="0"/>
          <w:sz w:val="28"/>
          <w:szCs w:val="28"/>
        </w:rPr>
        <w:t>（学员）</w:t>
      </w:r>
      <w:r>
        <w:rPr>
          <w:rFonts w:ascii="楷体" w:hAnsi="楷体" w:eastAsia="楷体" w:cs="宋体"/>
          <w:kern w:val="0"/>
          <w:sz w:val="28"/>
          <w:szCs w:val="28"/>
        </w:rPr>
        <w:t>是不是真实的就是我的</w:t>
      </w:r>
      <w:r>
        <w:rPr>
          <w:rFonts w:hint="eastAsia" w:ascii="楷体" w:hAnsi="楷体" w:eastAsia="楷体" w:cs="宋体"/>
          <w:kern w:val="0"/>
          <w:sz w:val="28"/>
          <w:szCs w:val="28"/>
        </w:rPr>
        <w:t>弟子？</w:t>
      </w:r>
      <w:r>
        <w:rPr>
          <w:rFonts w:ascii="楷体" w:hAnsi="楷体" w:eastAsia="楷体" w:cs="宋体"/>
          <w:kern w:val="0"/>
          <w:sz w:val="28"/>
          <w:szCs w:val="28"/>
        </w:rPr>
        <w:t>其实不是</w:t>
      </w:r>
      <w:r>
        <w:rPr>
          <w:rFonts w:hint="eastAsia" w:ascii="楷体" w:hAnsi="楷体" w:eastAsia="楷体" w:cs="宋体"/>
          <w:kern w:val="0"/>
          <w:sz w:val="28"/>
          <w:szCs w:val="28"/>
        </w:rPr>
        <w:t>。</w:t>
      </w:r>
      <w:r>
        <w:rPr>
          <w:rFonts w:ascii="楷体" w:hAnsi="楷体" w:eastAsia="楷体" w:cs="宋体"/>
          <w:kern w:val="0"/>
          <w:sz w:val="28"/>
          <w:szCs w:val="28"/>
        </w:rPr>
        <w:t>不是真实意义上</w:t>
      </w:r>
      <w:r>
        <w:rPr>
          <w:rFonts w:hint="eastAsia" w:ascii="楷体" w:hAnsi="楷体" w:eastAsia="楷体" w:cs="宋体"/>
          <w:kern w:val="0"/>
          <w:sz w:val="28"/>
          <w:szCs w:val="28"/>
        </w:rPr>
        <w:t>的</w:t>
      </w:r>
      <w:r>
        <w:rPr>
          <w:rFonts w:ascii="楷体" w:hAnsi="楷体" w:eastAsia="楷体" w:cs="宋体"/>
          <w:kern w:val="0"/>
          <w:sz w:val="28"/>
          <w:szCs w:val="28"/>
        </w:rPr>
        <w:t>，通过我</w:t>
      </w:r>
      <w:r>
        <w:rPr>
          <w:rFonts w:hint="eastAsia" w:ascii="楷体" w:hAnsi="楷体" w:eastAsia="楷体" w:cs="宋体"/>
          <w:kern w:val="0"/>
          <w:sz w:val="28"/>
          <w:szCs w:val="28"/>
        </w:rPr>
        <w:t>的能力</w:t>
      </w:r>
      <w:r>
        <w:rPr>
          <w:rFonts w:ascii="楷体" w:hAnsi="楷体" w:eastAsia="楷体" w:cs="宋体"/>
          <w:kern w:val="0"/>
          <w:sz w:val="28"/>
          <w:szCs w:val="28"/>
        </w:rPr>
        <w:t>在调化弟子，而是</w:t>
      </w:r>
      <w:r>
        <w:rPr>
          <w:rFonts w:hint="eastAsia" w:ascii="楷体" w:hAnsi="楷体" w:eastAsia="楷体" w:cs="宋体"/>
          <w:kern w:val="0"/>
          <w:sz w:val="28"/>
          <w:szCs w:val="28"/>
        </w:rPr>
        <w:t>在上师调化</w:t>
      </w:r>
      <w:r>
        <w:rPr>
          <w:rFonts w:ascii="楷体" w:hAnsi="楷体" w:eastAsia="楷体" w:cs="宋体"/>
          <w:kern w:val="0"/>
          <w:sz w:val="28"/>
          <w:szCs w:val="28"/>
        </w:rPr>
        <w:t>这些弟子的过程中</w:t>
      </w:r>
      <w:r>
        <w:rPr>
          <w:rFonts w:hint="eastAsia" w:ascii="楷体" w:hAnsi="楷体" w:eastAsia="楷体" w:cs="宋体"/>
          <w:kern w:val="0"/>
          <w:sz w:val="28"/>
          <w:szCs w:val="28"/>
        </w:rPr>
        <w:t>，我来</w:t>
      </w:r>
      <w:r>
        <w:rPr>
          <w:rFonts w:ascii="楷体" w:hAnsi="楷体" w:eastAsia="楷体" w:cs="宋体"/>
          <w:kern w:val="0"/>
          <w:sz w:val="28"/>
          <w:szCs w:val="28"/>
        </w:rPr>
        <w:t>做一些辅助的</w:t>
      </w:r>
      <w:r>
        <w:rPr>
          <w:rFonts w:hint="eastAsia" w:ascii="楷体" w:hAnsi="楷体" w:eastAsia="楷体" w:cs="宋体"/>
          <w:kern w:val="0"/>
          <w:sz w:val="28"/>
          <w:szCs w:val="28"/>
        </w:rPr>
        <w:t>工作。</w:t>
      </w:r>
    </w:p>
    <w:p>
      <w:pPr>
        <w:widowControl/>
        <w:spacing w:line="360" w:lineRule="auto"/>
        <w:ind w:firstLine="560" w:firstLineChars="200"/>
        <w:jc w:val="left"/>
        <w:rPr>
          <w:rFonts w:ascii="楷体" w:hAnsi="楷体" w:eastAsia="楷体" w:cs="宋体"/>
          <w:kern w:val="0"/>
          <w:sz w:val="28"/>
          <w:szCs w:val="28"/>
        </w:rPr>
      </w:pPr>
      <w:r>
        <w:rPr>
          <w:rFonts w:ascii="楷体" w:hAnsi="楷体" w:eastAsia="楷体" w:cs="宋体"/>
          <w:kern w:val="0"/>
          <w:sz w:val="28"/>
          <w:szCs w:val="28"/>
        </w:rPr>
        <w:t>这是上师老人家的事业</w:t>
      </w:r>
      <w:r>
        <w:rPr>
          <w:rFonts w:hint="eastAsia" w:ascii="楷体" w:hAnsi="楷体" w:eastAsia="楷体" w:cs="宋体"/>
          <w:kern w:val="0"/>
          <w:sz w:val="28"/>
          <w:szCs w:val="28"/>
        </w:rPr>
        <w:t>，上师在调化</w:t>
      </w:r>
      <w:r>
        <w:rPr>
          <w:rFonts w:ascii="楷体" w:hAnsi="楷体" w:eastAsia="楷体" w:cs="宋体"/>
          <w:kern w:val="0"/>
          <w:sz w:val="28"/>
          <w:szCs w:val="28"/>
        </w:rPr>
        <w:t>弟子们</w:t>
      </w:r>
      <w:r>
        <w:rPr>
          <w:rFonts w:hint="eastAsia" w:ascii="楷体" w:hAnsi="楷体" w:eastAsia="楷体" w:cs="宋体"/>
          <w:kern w:val="0"/>
          <w:sz w:val="28"/>
          <w:szCs w:val="28"/>
        </w:rPr>
        <w:t>。自己讲一点辅导，</w:t>
      </w:r>
      <w:r>
        <w:rPr>
          <w:rFonts w:ascii="楷体" w:hAnsi="楷体" w:eastAsia="楷体" w:cs="宋体"/>
          <w:kern w:val="0"/>
          <w:sz w:val="28"/>
          <w:szCs w:val="28"/>
        </w:rPr>
        <w:t>解读一下上师的教</w:t>
      </w:r>
      <w:r>
        <w:rPr>
          <w:rFonts w:hint="eastAsia" w:ascii="楷体" w:hAnsi="楷体" w:eastAsia="楷体" w:cs="宋体"/>
          <w:kern w:val="0"/>
          <w:sz w:val="28"/>
          <w:szCs w:val="28"/>
        </w:rPr>
        <w:t>言</w:t>
      </w:r>
      <w:r>
        <w:rPr>
          <w:rFonts w:ascii="楷体" w:hAnsi="楷体" w:eastAsia="楷体" w:cs="宋体"/>
          <w:kern w:val="0"/>
          <w:sz w:val="28"/>
          <w:szCs w:val="28"/>
        </w:rPr>
        <w:t>--</w:t>
      </w:r>
      <w:r>
        <w:rPr>
          <w:rFonts w:hint="eastAsia" w:ascii="楷体" w:hAnsi="楷体" w:eastAsia="楷体" w:cs="宋体"/>
          <w:kern w:val="0"/>
          <w:sz w:val="28"/>
          <w:szCs w:val="28"/>
        </w:rPr>
        <w:t>“</w:t>
      </w:r>
      <w:r>
        <w:rPr>
          <w:rFonts w:ascii="楷体" w:hAnsi="楷体" w:eastAsia="楷体" w:cs="宋体"/>
          <w:kern w:val="0"/>
          <w:sz w:val="28"/>
          <w:szCs w:val="28"/>
        </w:rPr>
        <w:t>应该是这个</w:t>
      </w:r>
      <w:r>
        <w:rPr>
          <w:rFonts w:hint="eastAsia" w:ascii="楷体" w:hAnsi="楷体" w:eastAsia="楷体" w:cs="宋体"/>
          <w:kern w:val="0"/>
          <w:sz w:val="28"/>
          <w:szCs w:val="28"/>
        </w:rPr>
        <w:t>密意”，</w:t>
      </w:r>
      <w:r>
        <w:rPr>
          <w:rFonts w:ascii="楷体" w:hAnsi="楷体" w:eastAsia="楷体" w:cs="宋体"/>
          <w:kern w:val="0"/>
          <w:sz w:val="28"/>
          <w:szCs w:val="28"/>
        </w:rPr>
        <w:t>做一些辅助的工作</w:t>
      </w:r>
      <w:r>
        <w:rPr>
          <w:rFonts w:hint="eastAsia" w:ascii="楷体" w:hAnsi="楷体" w:eastAsia="楷体" w:cs="宋体"/>
          <w:kern w:val="0"/>
          <w:sz w:val="28"/>
          <w:szCs w:val="28"/>
        </w:rPr>
        <w:t>，</w:t>
      </w:r>
      <w:r>
        <w:rPr>
          <w:rFonts w:ascii="楷体" w:hAnsi="楷体" w:eastAsia="楷体" w:cs="宋体"/>
          <w:kern w:val="0"/>
          <w:sz w:val="28"/>
          <w:szCs w:val="28"/>
        </w:rPr>
        <w:t>应该是问题不大的</w:t>
      </w:r>
      <w:r>
        <w:rPr>
          <w:rFonts w:hint="eastAsia" w:ascii="楷体" w:hAnsi="楷体" w:eastAsia="楷体" w:cs="宋体"/>
          <w:kern w:val="0"/>
          <w:sz w:val="28"/>
          <w:szCs w:val="28"/>
        </w:rPr>
        <w:t>。不能说，</w:t>
      </w:r>
      <w:r>
        <w:rPr>
          <w:rFonts w:ascii="楷体" w:hAnsi="楷体" w:eastAsia="楷体" w:cs="宋体"/>
          <w:kern w:val="0"/>
          <w:sz w:val="28"/>
          <w:szCs w:val="28"/>
        </w:rPr>
        <w:t>我就是主尊，开始收弟子了</w:t>
      </w:r>
      <w:r>
        <w:rPr>
          <w:rFonts w:hint="eastAsia" w:ascii="楷体" w:hAnsi="楷体" w:eastAsia="楷体" w:cs="宋体"/>
          <w:kern w:val="0"/>
          <w:sz w:val="28"/>
          <w:szCs w:val="28"/>
        </w:rPr>
        <w:t>，</w:t>
      </w:r>
      <w:r>
        <w:rPr>
          <w:rFonts w:ascii="楷体" w:hAnsi="楷体" w:eastAsia="楷体" w:cs="宋体"/>
          <w:kern w:val="0"/>
          <w:sz w:val="28"/>
          <w:szCs w:val="28"/>
        </w:rPr>
        <w:t>都需要我调</w:t>
      </w:r>
      <w:r>
        <w:rPr>
          <w:rFonts w:hint="eastAsia" w:ascii="楷体" w:hAnsi="楷体" w:eastAsia="楷体" w:cs="宋体"/>
          <w:kern w:val="0"/>
          <w:sz w:val="28"/>
          <w:szCs w:val="28"/>
        </w:rPr>
        <w:t>化。</w:t>
      </w:r>
      <w:r>
        <w:rPr>
          <w:rFonts w:ascii="楷体" w:hAnsi="楷体" w:eastAsia="楷体" w:cs="宋体"/>
          <w:kern w:val="0"/>
          <w:sz w:val="28"/>
          <w:szCs w:val="28"/>
        </w:rPr>
        <w:t>首先你要有这个能力，即</w:t>
      </w:r>
      <w:r>
        <w:rPr>
          <w:rFonts w:hint="eastAsia" w:ascii="楷体" w:hAnsi="楷体" w:eastAsia="楷体" w:cs="宋体"/>
          <w:kern w:val="0"/>
          <w:sz w:val="28"/>
          <w:szCs w:val="28"/>
        </w:rPr>
        <w:t>使</w:t>
      </w:r>
      <w:r>
        <w:rPr>
          <w:rFonts w:ascii="楷体" w:hAnsi="楷体" w:eastAsia="楷体" w:cs="宋体"/>
          <w:kern w:val="0"/>
          <w:sz w:val="28"/>
          <w:szCs w:val="28"/>
        </w:rPr>
        <w:t>有一点点能力，这么多弟子</w:t>
      </w:r>
      <w:r>
        <w:rPr>
          <w:rFonts w:hint="eastAsia" w:ascii="楷体" w:hAnsi="楷体" w:eastAsia="楷体" w:cs="宋体"/>
          <w:kern w:val="0"/>
          <w:sz w:val="28"/>
          <w:szCs w:val="28"/>
        </w:rPr>
        <w:t>需要</w:t>
      </w:r>
      <w:r>
        <w:rPr>
          <w:rFonts w:ascii="楷体" w:hAnsi="楷体" w:eastAsia="楷体" w:cs="宋体"/>
          <w:kern w:val="0"/>
          <w:sz w:val="28"/>
          <w:szCs w:val="28"/>
        </w:rPr>
        <w:t>调</w:t>
      </w:r>
      <w:r>
        <w:rPr>
          <w:rFonts w:hint="eastAsia" w:ascii="楷体" w:hAnsi="楷体" w:eastAsia="楷体" w:cs="宋体"/>
          <w:kern w:val="0"/>
          <w:sz w:val="28"/>
          <w:szCs w:val="28"/>
        </w:rPr>
        <w:t>化</w:t>
      </w:r>
      <w:r>
        <w:rPr>
          <w:rFonts w:ascii="楷体" w:hAnsi="楷体" w:eastAsia="楷体" w:cs="宋体"/>
          <w:kern w:val="0"/>
          <w:sz w:val="28"/>
          <w:szCs w:val="28"/>
        </w:rPr>
        <w:t>，慢慢</w:t>
      </w:r>
      <w:r>
        <w:rPr>
          <w:rFonts w:hint="eastAsia" w:ascii="楷体" w:hAnsi="楷体" w:eastAsia="楷体" w:cs="宋体"/>
          <w:kern w:val="0"/>
          <w:sz w:val="28"/>
          <w:szCs w:val="28"/>
        </w:rPr>
        <w:t>地</w:t>
      </w:r>
      <w:r>
        <w:rPr>
          <w:rFonts w:ascii="楷体" w:hAnsi="楷体" w:eastAsia="楷体" w:cs="宋体"/>
          <w:kern w:val="0"/>
          <w:sz w:val="28"/>
          <w:szCs w:val="28"/>
        </w:rPr>
        <w:t>自己的心就没有办法调伏，越来越散乱</w:t>
      </w:r>
      <w:r>
        <w:rPr>
          <w:rFonts w:hint="eastAsia" w:ascii="楷体" w:hAnsi="楷体" w:eastAsia="楷体" w:cs="宋体"/>
          <w:kern w:val="0"/>
          <w:sz w:val="28"/>
          <w:szCs w:val="28"/>
        </w:rPr>
        <w:t>。因为</w:t>
      </w:r>
      <w:r>
        <w:rPr>
          <w:rFonts w:ascii="楷体" w:hAnsi="楷体" w:eastAsia="楷体" w:cs="宋体"/>
          <w:kern w:val="0"/>
          <w:sz w:val="28"/>
          <w:szCs w:val="28"/>
        </w:rPr>
        <w:t>心还没有</w:t>
      </w:r>
      <w:r>
        <w:rPr>
          <w:rFonts w:hint="eastAsia" w:ascii="楷体" w:hAnsi="楷体" w:eastAsia="楷体" w:cs="宋体"/>
          <w:kern w:val="0"/>
          <w:sz w:val="28"/>
          <w:szCs w:val="28"/>
        </w:rPr>
        <w:t>堪能</w:t>
      </w:r>
      <w:r>
        <w:rPr>
          <w:rFonts w:ascii="楷体" w:hAnsi="楷体" w:eastAsia="楷体" w:cs="宋体"/>
          <w:kern w:val="0"/>
          <w:sz w:val="28"/>
          <w:szCs w:val="28"/>
        </w:rPr>
        <w:t>的缘故，导致</w:t>
      </w:r>
      <w:r>
        <w:rPr>
          <w:rFonts w:hint="eastAsia" w:ascii="楷体" w:hAnsi="楷体" w:eastAsia="楷体" w:cs="宋体"/>
          <w:kern w:val="0"/>
          <w:sz w:val="28"/>
          <w:szCs w:val="28"/>
        </w:rPr>
        <w:t>逐渐散乱下来。</w:t>
      </w:r>
    </w:p>
    <w:p>
      <w:pPr>
        <w:widowControl/>
        <w:spacing w:line="360" w:lineRule="auto"/>
        <w:ind w:firstLine="560" w:firstLineChars="200"/>
        <w:jc w:val="left"/>
        <w:rPr>
          <w:rFonts w:ascii="楷体" w:hAnsi="楷体" w:eastAsia="楷体" w:cs="宋体"/>
          <w:kern w:val="0"/>
          <w:sz w:val="28"/>
          <w:szCs w:val="28"/>
        </w:rPr>
      </w:pPr>
      <w:r>
        <w:rPr>
          <w:rFonts w:ascii="楷体" w:hAnsi="楷体" w:eastAsia="楷体" w:cs="宋体"/>
          <w:bCs/>
          <w:kern w:val="0"/>
          <w:sz w:val="28"/>
          <w:szCs w:val="28"/>
        </w:rPr>
        <w:t>“</w:t>
      </w:r>
      <w:r>
        <w:rPr>
          <w:rFonts w:hint="eastAsia" w:ascii="楷体" w:hAnsi="楷体" w:eastAsia="楷体" w:cs="宋体"/>
          <w:bCs/>
          <w:kern w:val="0"/>
          <w:sz w:val="28"/>
          <w:szCs w:val="28"/>
        </w:rPr>
        <w:t>非为随持词句时，乃为思维意义时。</w:t>
      </w:r>
      <w:r>
        <w:rPr>
          <w:rFonts w:ascii="楷体" w:hAnsi="楷体" w:eastAsia="楷体" w:cs="宋体"/>
          <w:bCs/>
          <w:kern w:val="0"/>
          <w:sz w:val="28"/>
          <w:szCs w:val="28"/>
        </w:rPr>
        <w:t>”</w:t>
      </w:r>
      <w:r>
        <w:rPr>
          <w:rFonts w:ascii="楷体" w:hAnsi="楷体" w:eastAsia="楷体" w:cs="宋体"/>
          <w:kern w:val="0"/>
          <w:sz w:val="28"/>
          <w:szCs w:val="28"/>
        </w:rPr>
        <w:t>在五浊恶世</w:t>
      </w:r>
      <w:r>
        <w:rPr>
          <w:rFonts w:hint="eastAsia" w:ascii="楷体" w:hAnsi="楷体" w:eastAsia="楷体" w:cs="宋体"/>
          <w:kern w:val="0"/>
          <w:sz w:val="28"/>
          <w:szCs w:val="28"/>
        </w:rPr>
        <w:t>，</w:t>
      </w:r>
      <w:r>
        <w:rPr>
          <w:rFonts w:ascii="楷体" w:hAnsi="楷体" w:eastAsia="楷体" w:cs="宋体"/>
          <w:kern w:val="0"/>
          <w:sz w:val="28"/>
          <w:szCs w:val="28"/>
        </w:rPr>
        <w:t>词句和意义二者，相对来讲意义更重要</w:t>
      </w:r>
      <w:r>
        <w:rPr>
          <w:rFonts w:hint="eastAsia" w:ascii="楷体" w:hAnsi="楷体" w:eastAsia="楷体" w:cs="宋体"/>
          <w:kern w:val="0"/>
          <w:sz w:val="28"/>
          <w:szCs w:val="28"/>
        </w:rPr>
        <w:t>。</w:t>
      </w:r>
      <w:r>
        <w:rPr>
          <w:rFonts w:ascii="楷体" w:hAnsi="楷体" w:eastAsia="楷体" w:cs="宋体"/>
          <w:kern w:val="0"/>
          <w:sz w:val="28"/>
          <w:szCs w:val="28"/>
        </w:rPr>
        <w:t>虽然词句是表达意义的，但是如果我们把所有的时间</w:t>
      </w:r>
      <w:r>
        <w:rPr>
          <w:rFonts w:hint="eastAsia" w:ascii="楷体" w:hAnsi="楷体" w:eastAsia="楷体" w:cs="宋体"/>
          <w:kern w:val="0"/>
          <w:sz w:val="28"/>
          <w:szCs w:val="28"/>
        </w:rPr>
        <w:t>、</w:t>
      </w:r>
      <w:r>
        <w:rPr>
          <w:rFonts w:ascii="楷体" w:hAnsi="楷体" w:eastAsia="楷体" w:cs="宋体"/>
          <w:kern w:val="0"/>
          <w:sz w:val="28"/>
          <w:szCs w:val="28"/>
        </w:rPr>
        <w:t>精力都放在词句</w:t>
      </w:r>
      <w:r>
        <w:rPr>
          <w:rFonts w:hint="eastAsia" w:ascii="楷体" w:hAnsi="楷体" w:eastAsia="楷体" w:cs="宋体"/>
          <w:kern w:val="0"/>
          <w:sz w:val="28"/>
          <w:szCs w:val="28"/>
        </w:rPr>
        <w:t>怎么</w:t>
      </w:r>
      <w:r>
        <w:rPr>
          <w:rFonts w:ascii="楷体" w:hAnsi="楷体" w:eastAsia="楷体" w:cs="宋体"/>
          <w:kern w:val="0"/>
          <w:sz w:val="28"/>
          <w:szCs w:val="28"/>
        </w:rPr>
        <w:t>用</w:t>
      </w:r>
      <w:r>
        <w:rPr>
          <w:rFonts w:hint="eastAsia" w:ascii="楷体" w:hAnsi="楷体" w:eastAsia="楷体" w:cs="宋体"/>
          <w:kern w:val="0"/>
          <w:sz w:val="28"/>
          <w:szCs w:val="28"/>
        </w:rPr>
        <w:t>，</w:t>
      </w:r>
      <w:r>
        <w:rPr>
          <w:rFonts w:ascii="楷体" w:hAnsi="楷体" w:eastAsia="楷体" w:cs="宋体"/>
          <w:kern w:val="0"/>
          <w:sz w:val="28"/>
          <w:szCs w:val="28"/>
        </w:rPr>
        <w:t>意义不大</w:t>
      </w:r>
      <w:r>
        <w:rPr>
          <w:rFonts w:hint="eastAsia" w:ascii="楷体" w:hAnsi="楷体" w:eastAsia="楷体" w:cs="宋体"/>
          <w:kern w:val="0"/>
          <w:sz w:val="28"/>
          <w:szCs w:val="28"/>
        </w:rPr>
        <w:t>。</w:t>
      </w:r>
      <w:r>
        <w:rPr>
          <w:rFonts w:ascii="楷体" w:hAnsi="楷体" w:eastAsia="楷体" w:cs="宋体"/>
          <w:kern w:val="0"/>
          <w:sz w:val="28"/>
          <w:szCs w:val="28"/>
        </w:rPr>
        <w:t>所以，</w:t>
      </w:r>
      <w:r>
        <w:rPr>
          <w:rFonts w:hint="eastAsia" w:ascii="楷体" w:hAnsi="楷体" w:eastAsia="楷体" w:cs="宋体"/>
          <w:kern w:val="0"/>
          <w:sz w:val="28"/>
          <w:szCs w:val="28"/>
        </w:rPr>
        <w:t>应</w:t>
      </w:r>
      <w:r>
        <w:rPr>
          <w:rFonts w:ascii="楷体" w:hAnsi="楷体" w:eastAsia="楷体" w:cs="宋体"/>
          <w:kern w:val="0"/>
          <w:sz w:val="28"/>
          <w:szCs w:val="28"/>
        </w:rPr>
        <w:t>该跟随词句去思维意义，</w:t>
      </w:r>
      <w:r>
        <w:rPr>
          <w:rFonts w:hint="eastAsia" w:ascii="楷体" w:hAnsi="楷体" w:eastAsia="楷体" w:cs="宋体"/>
          <w:kern w:val="0"/>
          <w:sz w:val="28"/>
          <w:szCs w:val="28"/>
        </w:rPr>
        <w:t>意义</w:t>
      </w:r>
      <w:r>
        <w:rPr>
          <w:rFonts w:ascii="楷体" w:hAnsi="楷体" w:eastAsia="楷体" w:cs="宋体"/>
          <w:kern w:val="0"/>
          <w:sz w:val="28"/>
          <w:szCs w:val="28"/>
        </w:rPr>
        <w:t>一定要消化</w:t>
      </w:r>
      <w:r>
        <w:rPr>
          <w:rFonts w:hint="eastAsia" w:ascii="楷体" w:hAnsi="楷体" w:eastAsia="楷体" w:cs="宋体"/>
          <w:kern w:val="0"/>
          <w:sz w:val="28"/>
          <w:szCs w:val="28"/>
        </w:rPr>
        <w:t>，</w:t>
      </w:r>
      <w:r>
        <w:rPr>
          <w:rFonts w:ascii="楷体" w:hAnsi="楷体" w:eastAsia="楷体" w:cs="宋体"/>
          <w:kern w:val="0"/>
          <w:sz w:val="28"/>
          <w:szCs w:val="28"/>
        </w:rPr>
        <w:t>这很重要。</w:t>
      </w:r>
    </w:p>
    <w:p>
      <w:pPr>
        <w:widowControl/>
        <w:spacing w:line="360" w:lineRule="auto"/>
        <w:ind w:firstLine="560" w:firstLineChars="200"/>
        <w:jc w:val="left"/>
        <w:rPr>
          <w:rFonts w:ascii="楷体" w:hAnsi="楷体" w:eastAsia="楷体" w:cs="宋体"/>
          <w:kern w:val="0"/>
          <w:sz w:val="28"/>
          <w:szCs w:val="28"/>
        </w:rPr>
      </w:pPr>
      <w:r>
        <w:rPr>
          <w:rFonts w:ascii="楷体" w:hAnsi="楷体" w:eastAsia="楷体" w:cs="宋体"/>
          <w:kern w:val="0"/>
          <w:sz w:val="28"/>
          <w:szCs w:val="28"/>
        </w:rPr>
        <w:t>“</w:t>
      </w:r>
      <w:r>
        <w:rPr>
          <w:rFonts w:hint="eastAsia" w:ascii="楷体" w:hAnsi="楷体" w:eastAsia="楷体" w:cs="宋体"/>
          <w:kern w:val="0"/>
          <w:sz w:val="28"/>
          <w:szCs w:val="28"/>
        </w:rPr>
        <w:t>非为到处游逛时，乃为安住一处时</w:t>
      </w:r>
      <w:r>
        <w:rPr>
          <w:rFonts w:hint="eastAsia" w:ascii="黑体" w:hAnsi="黑体" w:eastAsia="黑体" w:cs="宋体"/>
          <w:bCs/>
          <w:kern w:val="0"/>
          <w:sz w:val="28"/>
          <w:szCs w:val="28"/>
        </w:rPr>
        <w:t>。</w:t>
      </w:r>
      <w:r>
        <w:rPr>
          <w:rFonts w:ascii="黑体" w:hAnsi="黑体" w:eastAsia="黑体" w:cs="宋体"/>
          <w:bCs/>
          <w:kern w:val="0"/>
          <w:sz w:val="28"/>
          <w:szCs w:val="28"/>
        </w:rPr>
        <w:t>”</w:t>
      </w:r>
      <w:r>
        <w:rPr>
          <w:rFonts w:ascii="楷体" w:hAnsi="楷体" w:eastAsia="楷体" w:cs="宋体"/>
          <w:kern w:val="0"/>
          <w:sz w:val="28"/>
          <w:szCs w:val="28"/>
        </w:rPr>
        <w:t>五浊恶世，我们的分别心很强盛，到处游逛和安住一处，应该选择安住一处</w:t>
      </w:r>
      <w:r>
        <w:rPr>
          <w:rFonts w:hint="eastAsia" w:ascii="楷体" w:hAnsi="楷体" w:eastAsia="楷体" w:cs="宋体"/>
          <w:kern w:val="0"/>
          <w:sz w:val="28"/>
          <w:szCs w:val="28"/>
        </w:rPr>
        <w:t>。</w:t>
      </w:r>
      <w:r>
        <w:rPr>
          <w:rFonts w:ascii="楷体" w:hAnsi="楷体" w:eastAsia="楷体" w:cs="宋体"/>
          <w:kern w:val="0"/>
          <w:sz w:val="28"/>
          <w:szCs w:val="28"/>
        </w:rPr>
        <w:t>当然有必要时</w:t>
      </w:r>
      <w:r>
        <w:rPr>
          <w:rFonts w:hint="eastAsia" w:ascii="楷体" w:hAnsi="楷体" w:eastAsia="楷体" w:cs="宋体"/>
          <w:kern w:val="0"/>
          <w:sz w:val="28"/>
          <w:szCs w:val="28"/>
        </w:rPr>
        <w:t>，</w:t>
      </w:r>
      <w:r>
        <w:rPr>
          <w:rFonts w:ascii="楷体" w:hAnsi="楷体" w:eastAsia="楷体" w:cs="宋体"/>
          <w:kern w:val="0"/>
          <w:sz w:val="28"/>
          <w:szCs w:val="28"/>
        </w:rPr>
        <w:t>走一走也没有什么不可以，但是如果习惯</w:t>
      </w:r>
      <w:r>
        <w:rPr>
          <w:rFonts w:hint="eastAsia" w:ascii="楷体" w:hAnsi="楷体" w:eastAsia="楷体" w:cs="宋体"/>
          <w:kern w:val="0"/>
          <w:sz w:val="28"/>
          <w:szCs w:val="28"/>
        </w:rPr>
        <w:t>到处游逛而把它</w:t>
      </w:r>
      <w:r>
        <w:rPr>
          <w:rFonts w:ascii="楷体" w:hAnsi="楷体" w:eastAsia="楷体" w:cs="宋体"/>
          <w:kern w:val="0"/>
          <w:sz w:val="28"/>
          <w:szCs w:val="28"/>
        </w:rPr>
        <w:t>当成主</w:t>
      </w:r>
      <w:r>
        <w:rPr>
          <w:rFonts w:hint="eastAsia" w:ascii="楷体" w:hAnsi="楷体" w:eastAsia="楷体" w:cs="宋体"/>
          <w:kern w:val="0"/>
          <w:sz w:val="28"/>
          <w:szCs w:val="28"/>
        </w:rPr>
        <w:t>业，把安住一处</w:t>
      </w:r>
      <w:r>
        <w:rPr>
          <w:rFonts w:ascii="楷体" w:hAnsi="楷体" w:eastAsia="楷体" w:cs="宋体"/>
          <w:kern w:val="0"/>
          <w:sz w:val="28"/>
          <w:szCs w:val="28"/>
        </w:rPr>
        <w:t>当为副业</w:t>
      </w:r>
      <w:r>
        <w:rPr>
          <w:rFonts w:hint="eastAsia" w:ascii="楷体" w:hAnsi="楷体" w:eastAsia="楷体" w:cs="宋体"/>
          <w:kern w:val="0"/>
          <w:sz w:val="28"/>
          <w:szCs w:val="28"/>
        </w:rPr>
        <w:t>，</w:t>
      </w:r>
      <w:r>
        <w:rPr>
          <w:rFonts w:ascii="楷体" w:hAnsi="楷体" w:eastAsia="楷体" w:cs="宋体"/>
          <w:kern w:val="0"/>
          <w:sz w:val="28"/>
          <w:szCs w:val="28"/>
        </w:rPr>
        <w:t>这就不对了</w:t>
      </w:r>
      <w:r>
        <w:rPr>
          <w:rFonts w:hint="eastAsia" w:ascii="楷体" w:hAnsi="楷体" w:eastAsia="楷体" w:cs="宋体"/>
          <w:kern w:val="0"/>
          <w:sz w:val="28"/>
          <w:szCs w:val="28"/>
        </w:rPr>
        <w:t>。</w:t>
      </w:r>
      <w:r>
        <w:rPr>
          <w:rFonts w:ascii="楷体" w:hAnsi="楷体" w:eastAsia="楷体" w:cs="宋体"/>
          <w:kern w:val="0"/>
          <w:sz w:val="28"/>
          <w:szCs w:val="28"/>
        </w:rPr>
        <w:t>因为我们的心本来就散乱</w:t>
      </w:r>
      <w:r>
        <w:rPr>
          <w:rFonts w:hint="eastAsia" w:ascii="楷体" w:hAnsi="楷体" w:eastAsia="楷体" w:cs="宋体"/>
          <w:kern w:val="0"/>
          <w:sz w:val="28"/>
          <w:szCs w:val="28"/>
        </w:rPr>
        <w:t>，喜欢</w:t>
      </w:r>
      <w:r>
        <w:rPr>
          <w:rFonts w:ascii="楷体" w:hAnsi="楷体" w:eastAsia="楷体" w:cs="宋体"/>
          <w:kern w:val="0"/>
          <w:sz w:val="28"/>
          <w:szCs w:val="28"/>
        </w:rPr>
        <w:t>出去走</w:t>
      </w:r>
      <w:r>
        <w:rPr>
          <w:rFonts w:hint="eastAsia" w:ascii="楷体" w:hAnsi="楷体" w:eastAsia="楷体" w:cs="宋体"/>
          <w:kern w:val="0"/>
          <w:sz w:val="28"/>
          <w:szCs w:val="28"/>
        </w:rPr>
        <w:t>走，感觉</w:t>
      </w:r>
      <w:r>
        <w:rPr>
          <w:rFonts w:ascii="楷体" w:hAnsi="楷体" w:eastAsia="楷体" w:cs="宋体"/>
          <w:kern w:val="0"/>
          <w:sz w:val="28"/>
          <w:szCs w:val="28"/>
        </w:rPr>
        <w:t>很舒服</w:t>
      </w:r>
      <w:r>
        <w:rPr>
          <w:rFonts w:hint="eastAsia" w:ascii="楷体" w:hAnsi="楷体" w:eastAsia="楷体" w:cs="宋体"/>
          <w:kern w:val="0"/>
          <w:sz w:val="28"/>
          <w:szCs w:val="28"/>
        </w:rPr>
        <w:t>。</w:t>
      </w:r>
      <w:r>
        <w:rPr>
          <w:rFonts w:ascii="楷体" w:hAnsi="楷体" w:eastAsia="楷体" w:cs="宋体"/>
          <w:kern w:val="0"/>
          <w:sz w:val="28"/>
          <w:szCs w:val="28"/>
        </w:rPr>
        <w:t>安住下来就坐不住，垫子是不是有针？是不</w:t>
      </w:r>
      <w:r>
        <w:rPr>
          <w:rFonts w:hint="eastAsia" w:ascii="楷体" w:hAnsi="楷体" w:eastAsia="楷体" w:cs="宋体"/>
          <w:kern w:val="0"/>
          <w:sz w:val="28"/>
          <w:szCs w:val="28"/>
        </w:rPr>
        <w:t>是荆棘树</w:t>
      </w:r>
      <w:r>
        <w:rPr>
          <w:rFonts w:ascii="楷体" w:hAnsi="楷体" w:eastAsia="楷体" w:cs="宋体"/>
          <w:kern w:val="0"/>
          <w:sz w:val="28"/>
          <w:szCs w:val="28"/>
        </w:rPr>
        <w:t>做的？我们喜欢到处走</w:t>
      </w:r>
      <w:r>
        <w:rPr>
          <w:rFonts w:hint="eastAsia" w:ascii="楷体" w:hAnsi="楷体" w:eastAsia="楷体" w:cs="宋体"/>
          <w:kern w:val="0"/>
          <w:sz w:val="28"/>
          <w:szCs w:val="28"/>
        </w:rPr>
        <w:t>，</w:t>
      </w:r>
      <w:r>
        <w:rPr>
          <w:rFonts w:ascii="楷体" w:hAnsi="楷体" w:eastAsia="楷体" w:cs="宋体"/>
          <w:kern w:val="0"/>
          <w:sz w:val="28"/>
          <w:szCs w:val="28"/>
        </w:rPr>
        <w:t>但是</w:t>
      </w:r>
      <w:r>
        <w:rPr>
          <w:rFonts w:hint="eastAsia" w:ascii="楷体" w:hAnsi="楷体" w:eastAsia="楷体" w:cs="宋体"/>
          <w:kern w:val="0"/>
          <w:sz w:val="28"/>
          <w:szCs w:val="28"/>
        </w:rPr>
        <w:t>五</w:t>
      </w:r>
      <w:r>
        <w:rPr>
          <w:rFonts w:ascii="楷体" w:hAnsi="楷体" w:eastAsia="楷体" w:cs="宋体"/>
          <w:kern w:val="0"/>
          <w:sz w:val="28"/>
          <w:szCs w:val="28"/>
        </w:rPr>
        <w:t>浊</w:t>
      </w:r>
      <w:r>
        <w:rPr>
          <w:rFonts w:hint="eastAsia" w:ascii="楷体" w:hAnsi="楷体" w:eastAsia="楷体" w:cs="宋体"/>
          <w:kern w:val="0"/>
          <w:sz w:val="28"/>
          <w:szCs w:val="28"/>
        </w:rPr>
        <w:t>恶世</w:t>
      </w:r>
      <w:r>
        <w:rPr>
          <w:rFonts w:ascii="楷体" w:hAnsi="楷体" w:eastAsia="楷体" w:cs="宋体"/>
          <w:kern w:val="0"/>
          <w:sz w:val="28"/>
          <w:szCs w:val="28"/>
        </w:rPr>
        <w:t>到处走</w:t>
      </w:r>
      <w:r>
        <w:rPr>
          <w:rFonts w:hint="eastAsia" w:ascii="楷体" w:hAnsi="楷体" w:eastAsia="楷体" w:cs="宋体"/>
          <w:kern w:val="0"/>
          <w:sz w:val="28"/>
          <w:szCs w:val="28"/>
        </w:rPr>
        <w:t>，</w:t>
      </w:r>
      <w:r>
        <w:rPr>
          <w:rFonts w:ascii="楷体" w:hAnsi="楷体" w:eastAsia="楷体" w:cs="宋体"/>
          <w:kern w:val="0"/>
          <w:sz w:val="28"/>
          <w:szCs w:val="28"/>
        </w:rPr>
        <w:t>只能够让自己的心越来越散乱</w:t>
      </w:r>
      <w:r>
        <w:rPr>
          <w:rFonts w:hint="eastAsia" w:ascii="楷体" w:hAnsi="楷体" w:eastAsia="楷体" w:cs="宋体"/>
          <w:kern w:val="0"/>
          <w:sz w:val="28"/>
          <w:szCs w:val="28"/>
        </w:rPr>
        <w:t>。</w:t>
      </w:r>
      <w:r>
        <w:rPr>
          <w:rFonts w:ascii="楷体" w:hAnsi="楷体" w:eastAsia="楷体" w:cs="宋体"/>
          <w:kern w:val="0"/>
          <w:sz w:val="28"/>
          <w:szCs w:val="28"/>
        </w:rPr>
        <w:t>应该</w:t>
      </w:r>
      <w:r>
        <w:rPr>
          <w:rFonts w:hint="eastAsia" w:ascii="楷体" w:hAnsi="楷体" w:eastAsia="楷体" w:cs="宋体"/>
          <w:kern w:val="0"/>
          <w:sz w:val="28"/>
          <w:szCs w:val="28"/>
        </w:rPr>
        <w:t>习惯于安住一处，</w:t>
      </w:r>
      <w:r>
        <w:rPr>
          <w:rFonts w:ascii="楷体" w:hAnsi="楷体" w:eastAsia="楷体" w:cs="宋体"/>
          <w:kern w:val="0"/>
          <w:sz w:val="28"/>
          <w:szCs w:val="28"/>
        </w:rPr>
        <w:t>偶尔出去</w:t>
      </w:r>
      <w:r>
        <w:rPr>
          <w:rFonts w:hint="eastAsia" w:ascii="楷体" w:hAnsi="楷体" w:eastAsia="楷体" w:cs="宋体"/>
          <w:kern w:val="0"/>
          <w:sz w:val="28"/>
          <w:szCs w:val="28"/>
        </w:rPr>
        <w:t>走</w:t>
      </w:r>
      <w:r>
        <w:rPr>
          <w:rFonts w:ascii="楷体" w:hAnsi="楷体" w:eastAsia="楷体" w:cs="宋体"/>
          <w:kern w:val="0"/>
          <w:sz w:val="28"/>
          <w:szCs w:val="28"/>
        </w:rPr>
        <w:t>一下</w:t>
      </w:r>
      <w:r>
        <w:rPr>
          <w:rFonts w:hint="eastAsia" w:ascii="楷体" w:hAnsi="楷体" w:eastAsia="楷体" w:cs="宋体"/>
          <w:kern w:val="0"/>
          <w:sz w:val="28"/>
          <w:szCs w:val="28"/>
        </w:rPr>
        <w:t>、调剂</w:t>
      </w:r>
      <w:r>
        <w:rPr>
          <w:rFonts w:ascii="楷体" w:hAnsi="楷体" w:eastAsia="楷体" w:cs="宋体"/>
          <w:kern w:val="0"/>
          <w:sz w:val="28"/>
          <w:szCs w:val="28"/>
        </w:rPr>
        <w:t>一下是可以的</w:t>
      </w:r>
      <w:r>
        <w:rPr>
          <w:rFonts w:hint="eastAsia" w:ascii="楷体" w:hAnsi="楷体" w:eastAsia="楷体" w:cs="宋体"/>
          <w:kern w:val="0"/>
          <w:sz w:val="28"/>
          <w:szCs w:val="28"/>
        </w:rPr>
        <w:t>。</w:t>
      </w:r>
      <w:r>
        <w:rPr>
          <w:rFonts w:ascii="楷体" w:hAnsi="楷体" w:eastAsia="楷体" w:cs="宋体"/>
          <w:kern w:val="0"/>
          <w:sz w:val="28"/>
          <w:szCs w:val="28"/>
        </w:rPr>
        <w:t>这</w:t>
      </w:r>
      <w:r>
        <w:rPr>
          <w:rFonts w:hint="eastAsia" w:ascii="楷体" w:hAnsi="楷体" w:eastAsia="楷体" w:cs="宋体"/>
          <w:kern w:val="0"/>
          <w:sz w:val="28"/>
          <w:szCs w:val="28"/>
        </w:rPr>
        <w:t>里的</w:t>
      </w:r>
      <w:r>
        <w:rPr>
          <w:rFonts w:ascii="楷体" w:hAnsi="楷体" w:eastAsia="楷体" w:cs="宋体"/>
          <w:kern w:val="0"/>
          <w:sz w:val="28"/>
          <w:szCs w:val="28"/>
        </w:rPr>
        <w:t>教</w:t>
      </w:r>
      <w:r>
        <w:rPr>
          <w:rFonts w:hint="eastAsia" w:ascii="楷体" w:hAnsi="楷体" w:eastAsia="楷体" w:cs="宋体"/>
          <w:kern w:val="0"/>
          <w:sz w:val="28"/>
          <w:szCs w:val="28"/>
        </w:rPr>
        <w:t>言是</w:t>
      </w:r>
      <w:r>
        <w:rPr>
          <w:rFonts w:ascii="楷体" w:hAnsi="楷体" w:eastAsia="楷体" w:cs="宋体"/>
          <w:kern w:val="0"/>
          <w:sz w:val="28"/>
          <w:szCs w:val="28"/>
        </w:rPr>
        <w:t>应该习惯于安住一处</w:t>
      </w:r>
      <w:r>
        <w:rPr>
          <w:rFonts w:hint="eastAsia" w:ascii="楷体" w:hAnsi="楷体" w:eastAsia="楷体" w:cs="宋体"/>
          <w:kern w:val="0"/>
          <w:sz w:val="28"/>
          <w:szCs w:val="28"/>
        </w:rPr>
        <w:t>。</w:t>
      </w:r>
    </w:p>
    <w:p>
      <w:pPr>
        <w:widowControl/>
        <w:spacing w:line="360" w:lineRule="auto"/>
        <w:ind w:firstLine="560" w:firstLineChars="200"/>
        <w:jc w:val="left"/>
        <w:rPr>
          <w:rFonts w:ascii="楷体" w:hAnsi="楷体" w:eastAsia="楷体" w:cs="宋体"/>
          <w:kern w:val="0"/>
          <w:sz w:val="28"/>
          <w:szCs w:val="28"/>
        </w:rPr>
      </w:pPr>
      <w:r>
        <w:rPr>
          <w:rFonts w:ascii="楷体" w:hAnsi="楷体" w:eastAsia="楷体" w:cs="宋体"/>
          <w:kern w:val="0"/>
          <w:sz w:val="28"/>
          <w:szCs w:val="28"/>
        </w:rPr>
        <w:t>安住一处不是散乱，</w:t>
      </w:r>
      <w:r>
        <w:rPr>
          <w:rFonts w:hint="eastAsia" w:ascii="楷体" w:hAnsi="楷体" w:eastAsia="楷体" w:cs="宋体"/>
          <w:kern w:val="0"/>
          <w:sz w:val="28"/>
          <w:szCs w:val="28"/>
        </w:rPr>
        <w:t>而是</w:t>
      </w:r>
      <w:r>
        <w:rPr>
          <w:rFonts w:ascii="楷体" w:hAnsi="楷体" w:eastAsia="楷体" w:cs="宋体"/>
          <w:kern w:val="0"/>
          <w:sz w:val="28"/>
          <w:szCs w:val="28"/>
        </w:rPr>
        <w:t>看书</w:t>
      </w:r>
      <w:r>
        <w:rPr>
          <w:rFonts w:hint="eastAsia" w:ascii="楷体" w:hAnsi="楷体" w:eastAsia="楷体" w:cs="宋体"/>
          <w:kern w:val="0"/>
          <w:sz w:val="28"/>
          <w:szCs w:val="28"/>
        </w:rPr>
        <w:t>、</w:t>
      </w:r>
      <w:r>
        <w:rPr>
          <w:rFonts w:ascii="楷体" w:hAnsi="楷体" w:eastAsia="楷体" w:cs="宋体"/>
          <w:kern w:val="0"/>
          <w:sz w:val="28"/>
          <w:szCs w:val="28"/>
        </w:rPr>
        <w:t>思维</w:t>
      </w:r>
      <w:r>
        <w:rPr>
          <w:rFonts w:hint="eastAsia" w:ascii="楷体" w:hAnsi="楷体" w:eastAsia="楷体" w:cs="宋体"/>
          <w:kern w:val="0"/>
          <w:sz w:val="28"/>
          <w:szCs w:val="28"/>
        </w:rPr>
        <w:t>、</w:t>
      </w:r>
      <w:r>
        <w:rPr>
          <w:rFonts w:ascii="楷体" w:hAnsi="楷体" w:eastAsia="楷体" w:cs="宋体"/>
          <w:kern w:val="0"/>
          <w:sz w:val="28"/>
          <w:szCs w:val="28"/>
        </w:rPr>
        <w:t>听法</w:t>
      </w:r>
      <w:r>
        <w:rPr>
          <w:rFonts w:hint="eastAsia" w:ascii="楷体" w:hAnsi="楷体" w:eastAsia="楷体" w:cs="宋体"/>
          <w:kern w:val="0"/>
          <w:sz w:val="28"/>
          <w:szCs w:val="28"/>
        </w:rPr>
        <w:t>、</w:t>
      </w:r>
      <w:r>
        <w:rPr>
          <w:rFonts w:ascii="楷体" w:hAnsi="楷体" w:eastAsia="楷体" w:cs="宋体"/>
          <w:kern w:val="0"/>
          <w:sz w:val="28"/>
          <w:szCs w:val="28"/>
        </w:rPr>
        <w:t>观修</w:t>
      </w:r>
      <w:r>
        <w:rPr>
          <w:rFonts w:hint="eastAsia" w:ascii="楷体" w:hAnsi="楷体" w:eastAsia="楷体" w:cs="宋体"/>
          <w:kern w:val="0"/>
          <w:sz w:val="28"/>
          <w:szCs w:val="28"/>
        </w:rPr>
        <w:t>、</w:t>
      </w:r>
      <w:r>
        <w:rPr>
          <w:rFonts w:ascii="楷体" w:hAnsi="楷体" w:eastAsia="楷体" w:cs="宋体"/>
          <w:kern w:val="0"/>
          <w:sz w:val="28"/>
          <w:szCs w:val="28"/>
        </w:rPr>
        <w:t>念咒或者</w:t>
      </w:r>
      <w:r>
        <w:rPr>
          <w:rFonts w:hint="eastAsia" w:ascii="楷体" w:hAnsi="楷体" w:eastAsia="楷体" w:cs="宋体"/>
          <w:kern w:val="0"/>
          <w:sz w:val="28"/>
          <w:szCs w:val="28"/>
        </w:rPr>
        <w:t>顶礼，</w:t>
      </w:r>
      <w:r>
        <w:rPr>
          <w:rFonts w:ascii="楷体" w:hAnsi="楷体" w:eastAsia="楷体" w:cs="宋体"/>
          <w:kern w:val="0"/>
          <w:sz w:val="28"/>
          <w:szCs w:val="28"/>
        </w:rPr>
        <w:t>趁</w:t>
      </w:r>
      <w:r>
        <w:rPr>
          <w:rFonts w:hint="eastAsia" w:ascii="楷体" w:hAnsi="楷体" w:eastAsia="楷体" w:cs="宋体"/>
          <w:kern w:val="0"/>
          <w:sz w:val="28"/>
          <w:szCs w:val="28"/>
        </w:rPr>
        <w:t>自己还自在，</w:t>
      </w:r>
      <w:r>
        <w:rPr>
          <w:rFonts w:ascii="楷体" w:hAnsi="楷体" w:eastAsia="楷体" w:cs="宋体"/>
          <w:kern w:val="0"/>
          <w:sz w:val="28"/>
          <w:szCs w:val="28"/>
        </w:rPr>
        <w:t>还动得了</w:t>
      </w:r>
      <w:r>
        <w:rPr>
          <w:rFonts w:hint="eastAsia" w:ascii="楷体" w:hAnsi="楷体" w:eastAsia="楷体" w:cs="宋体"/>
          <w:kern w:val="0"/>
          <w:sz w:val="28"/>
          <w:szCs w:val="28"/>
        </w:rPr>
        <w:t>，</w:t>
      </w:r>
      <w:r>
        <w:rPr>
          <w:rFonts w:ascii="楷体" w:hAnsi="楷体" w:eastAsia="楷体" w:cs="宋体"/>
          <w:kern w:val="0"/>
          <w:sz w:val="28"/>
          <w:szCs w:val="28"/>
        </w:rPr>
        <w:t>趁生命还没有穷尽</w:t>
      </w:r>
      <w:r>
        <w:rPr>
          <w:rFonts w:hint="eastAsia" w:ascii="楷体" w:hAnsi="楷体" w:eastAsia="楷体" w:cs="宋体"/>
          <w:kern w:val="0"/>
          <w:sz w:val="28"/>
          <w:szCs w:val="28"/>
        </w:rPr>
        <w:t>，</w:t>
      </w:r>
      <w:r>
        <w:rPr>
          <w:rFonts w:ascii="楷体" w:hAnsi="楷体" w:eastAsia="楷体" w:cs="宋体"/>
          <w:kern w:val="0"/>
          <w:sz w:val="28"/>
          <w:szCs w:val="28"/>
        </w:rPr>
        <w:t>把该做的事情做了</w:t>
      </w:r>
      <w:r>
        <w:rPr>
          <w:rFonts w:hint="eastAsia" w:ascii="楷体" w:hAnsi="楷体" w:eastAsia="楷体" w:cs="宋体"/>
          <w:kern w:val="0"/>
          <w:sz w:val="28"/>
          <w:szCs w:val="28"/>
        </w:rPr>
        <w:t>。</w:t>
      </w:r>
      <w:r>
        <w:rPr>
          <w:rFonts w:ascii="楷体" w:hAnsi="楷体" w:eastAsia="楷体" w:cs="宋体"/>
          <w:kern w:val="0"/>
          <w:sz w:val="28"/>
          <w:szCs w:val="28"/>
        </w:rPr>
        <w:t>如果五</w:t>
      </w:r>
      <w:r>
        <w:rPr>
          <w:rFonts w:hint="eastAsia" w:ascii="楷体" w:hAnsi="楷体" w:eastAsia="楷体" w:cs="宋体"/>
          <w:kern w:val="0"/>
          <w:sz w:val="28"/>
          <w:szCs w:val="28"/>
        </w:rPr>
        <w:t>加行没</w:t>
      </w:r>
      <w:r>
        <w:rPr>
          <w:rFonts w:ascii="楷体" w:hAnsi="楷体" w:eastAsia="楷体" w:cs="宋体"/>
          <w:kern w:val="0"/>
          <w:sz w:val="28"/>
          <w:szCs w:val="28"/>
        </w:rPr>
        <w:t>有修完，</w:t>
      </w:r>
      <w:r>
        <w:rPr>
          <w:rFonts w:hint="eastAsia" w:ascii="楷体" w:hAnsi="楷体" w:eastAsia="楷体" w:cs="宋体"/>
          <w:kern w:val="0"/>
          <w:sz w:val="28"/>
          <w:szCs w:val="28"/>
        </w:rPr>
        <w:t>趁</w:t>
      </w:r>
      <w:r>
        <w:rPr>
          <w:rFonts w:ascii="楷体" w:hAnsi="楷体" w:eastAsia="楷体" w:cs="宋体"/>
          <w:kern w:val="0"/>
          <w:sz w:val="28"/>
          <w:szCs w:val="28"/>
        </w:rPr>
        <w:t>现在还能动</w:t>
      </w:r>
      <w:r>
        <w:rPr>
          <w:rFonts w:hint="eastAsia" w:ascii="楷体" w:hAnsi="楷体" w:eastAsia="楷体" w:cs="宋体"/>
          <w:kern w:val="0"/>
          <w:sz w:val="28"/>
          <w:szCs w:val="28"/>
        </w:rPr>
        <w:t>，</w:t>
      </w:r>
      <w:r>
        <w:rPr>
          <w:rFonts w:ascii="楷体" w:hAnsi="楷体" w:eastAsia="楷体" w:cs="宋体"/>
          <w:kern w:val="0"/>
          <w:sz w:val="28"/>
          <w:szCs w:val="28"/>
        </w:rPr>
        <w:t>赶快</w:t>
      </w:r>
      <w:r>
        <w:rPr>
          <w:rFonts w:hint="eastAsia" w:ascii="楷体" w:hAnsi="楷体" w:eastAsia="楷体" w:cs="宋体"/>
          <w:kern w:val="0"/>
          <w:sz w:val="28"/>
          <w:szCs w:val="28"/>
        </w:rPr>
        <w:t>把顶礼修完。因为</w:t>
      </w:r>
      <w:r>
        <w:rPr>
          <w:rFonts w:ascii="楷体" w:hAnsi="楷体" w:eastAsia="楷体" w:cs="宋体"/>
          <w:kern w:val="0"/>
          <w:sz w:val="28"/>
          <w:szCs w:val="28"/>
        </w:rPr>
        <w:t>身体不好</w:t>
      </w:r>
      <w:r>
        <w:rPr>
          <w:rFonts w:hint="eastAsia" w:ascii="楷体" w:hAnsi="楷体" w:eastAsia="楷体" w:cs="宋体"/>
          <w:kern w:val="0"/>
          <w:sz w:val="28"/>
          <w:szCs w:val="28"/>
        </w:rPr>
        <w:t>、虚</w:t>
      </w:r>
      <w:r>
        <w:rPr>
          <w:rFonts w:ascii="楷体" w:hAnsi="楷体" w:eastAsia="楷体" w:cs="宋体"/>
          <w:kern w:val="0"/>
          <w:sz w:val="28"/>
          <w:szCs w:val="28"/>
        </w:rPr>
        <w:t>弱的时候</w:t>
      </w:r>
      <w:r>
        <w:rPr>
          <w:rFonts w:hint="eastAsia" w:ascii="楷体" w:hAnsi="楷体" w:eastAsia="楷体" w:cs="宋体"/>
          <w:kern w:val="0"/>
          <w:sz w:val="28"/>
          <w:szCs w:val="28"/>
        </w:rPr>
        <w:t>，</w:t>
      </w:r>
      <w:r>
        <w:rPr>
          <w:rFonts w:ascii="楷体" w:hAnsi="楷体" w:eastAsia="楷体" w:cs="宋体"/>
          <w:kern w:val="0"/>
          <w:sz w:val="28"/>
          <w:szCs w:val="28"/>
        </w:rPr>
        <w:t>想</w:t>
      </w:r>
      <w:r>
        <w:rPr>
          <w:rFonts w:hint="eastAsia" w:ascii="楷体" w:hAnsi="楷体" w:eastAsia="楷体" w:cs="宋体"/>
          <w:kern w:val="0"/>
          <w:sz w:val="28"/>
          <w:szCs w:val="28"/>
        </w:rPr>
        <w:t>修都修不了。</w:t>
      </w:r>
      <w:r>
        <w:rPr>
          <w:rFonts w:ascii="楷体" w:hAnsi="楷体" w:eastAsia="楷体" w:cs="宋体"/>
          <w:kern w:val="0"/>
          <w:sz w:val="28"/>
          <w:szCs w:val="28"/>
        </w:rPr>
        <w:t>有些事情是不能拖的，该修的修</w:t>
      </w:r>
      <w:r>
        <w:rPr>
          <w:rFonts w:hint="eastAsia" w:ascii="楷体" w:hAnsi="楷体" w:eastAsia="楷体" w:cs="宋体"/>
          <w:kern w:val="0"/>
          <w:sz w:val="28"/>
          <w:szCs w:val="28"/>
        </w:rPr>
        <w:t>、该圆满的</w:t>
      </w:r>
      <w:r>
        <w:rPr>
          <w:rFonts w:ascii="楷体" w:hAnsi="楷体" w:eastAsia="楷体" w:cs="宋体"/>
          <w:kern w:val="0"/>
          <w:sz w:val="28"/>
          <w:szCs w:val="28"/>
        </w:rPr>
        <w:t>圆满，一旦生病了</w:t>
      </w:r>
      <w:r>
        <w:rPr>
          <w:rFonts w:hint="eastAsia" w:ascii="楷体" w:hAnsi="楷体" w:eastAsia="楷体" w:cs="宋体"/>
          <w:kern w:val="0"/>
          <w:sz w:val="28"/>
          <w:szCs w:val="28"/>
        </w:rPr>
        <w:t>，</w:t>
      </w:r>
      <w:r>
        <w:rPr>
          <w:rFonts w:ascii="楷体" w:hAnsi="楷体" w:eastAsia="楷体" w:cs="宋体"/>
          <w:kern w:val="0"/>
          <w:sz w:val="28"/>
          <w:szCs w:val="28"/>
        </w:rPr>
        <w:t>身体垮了</w:t>
      </w:r>
      <w:r>
        <w:rPr>
          <w:rFonts w:hint="eastAsia" w:ascii="楷体" w:hAnsi="楷体" w:eastAsia="楷体" w:cs="宋体"/>
          <w:kern w:val="0"/>
          <w:sz w:val="28"/>
          <w:szCs w:val="28"/>
        </w:rPr>
        <w:t>，</w:t>
      </w:r>
      <w:r>
        <w:rPr>
          <w:rFonts w:ascii="楷体" w:hAnsi="楷体" w:eastAsia="楷体" w:cs="宋体"/>
          <w:kern w:val="0"/>
          <w:sz w:val="28"/>
          <w:szCs w:val="28"/>
        </w:rPr>
        <w:t>心力也提不起来了</w:t>
      </w:r>
      <w:r>
        <w:rPr>
          <w:rFonts w:hint="eastAsia" w:ascii="楷体" w:hAnsi="楷体" w:eastAsia="楷体" w:cs="宋体"/>
          <w:kern w:val="0"/>
          <w:sz w:val="28"/>
          <w:szCs w:val="28"/>
        </w:rPr>
        <w:t>。</w:t>
      </w:r>
      <w:r>
        <w:rPr>
          <w:rFonts w:ascii="楷体" w:hAnsi="楷体" w:eastAsia="楷体" w:cs="宋体"/>
          <w:kern w:val="0"/>
          <w:sz w:val="28"/>
          <w:szCs w:val="28"/>
        </w:rPr>
        <w:t>所以当自己健康时</w:t>
      </w:r>
      <w:r>
        <w:rPr>
          <w:rFonts w:hint="eastAsia" w:ascii="楷体" w:hAnsi="楷体" w:eastAsia="楷体" w:cs="宋体"/>
          <w:kern w:val="0"/>
          <w:sz w:val="28"/>
          <w:szCs w:val="28"/>
        </w:rPr>
        <w:t>，</w:t>
      </w:r>
      <w:r>
        <w:rPr>
          <w:rFonts w:ascii="楷体" w:hAnsi="楷体" w:eastAsia="楷体" w:cs="宋体"/>
          <w:kern w:val="0"/>
          <w:sz w:val="28"/>
          <w:szCs w:val="28"/>
        </w:rPr>
        <w:t>应该善巧</w:t>
      </w:r>
      <w:r>
        <w:rPr>
          <w:rFonts w:hint="eastAsia" w:ascii="楷体" w:hAnsi="楷体" w:eastAsia="楷体" w:cs="宋体"/>
          <w:kern w:val="0"/>
          <w:sz w:val="28"/>
          <w:szCs w:val="28"/>
        </w:rPr>
        <w:t>地</w:t>
      </w:r>
      <w:r>
        <w:rPr>
          <w:rFonts w:ascii="楷体" w:hAnsi="楷体" w:eastAsia="楷体" w:cs="宋体"/>
          <w:kern w:val="0"/>
          <w:sz w:val="28"/>
          <w:szCs w:val="28"/>
        </w:rPr>
        <w:t>使用</w:t>
      </w:r>
      <w:r>
        <w:rPr>
          <w:rFonts w:hint="eastAsia" w:ascii="楷体" w:hAnsi="楷体" w:eastAsia="楷体" w:cs="宋体"/>
          <w:kern w:val="0"/>
          <w:sz w:val="28"/>
          <w:szCs w:val="28"/>
        </w:rPr>
        <w:t>人身</w:t>
      </w:r>
      <w:r>
        <w:rPr>
          <w:rFonts w:ascii="楷体" w:hAnsi="楷体" w:eastAsia="楷体" w:cs="宋体"/>
          <w:kern w:val="0"/>
          <w:sz w:val="28"/>
          <w:szCs w:val="28"/>
        </w:rPr>
        <w:t>，安住一处</w:t>
      </w:r>
      <w:r>
        <w:rPr>
          <w:rFonts w:hint="eastAsia" w:ascii="楷体" w:hAnsi="楷体" w:eastAsia="楷体" w:cs="宋体"/>
          <w:kern w:val="0"/>
          <w:sz w:val="28"/>
          <w:szCs w:val="28"/>
        </w:rPr>
        <w:t>，认真修行。</w:t>
      </w:r>
    </w:p>
    <w:p>
      <w:pPr>
        <w:widowControl/>
        <w:spacing w:line="360" w:lineRule="auto"/>
        <w:ind w:firstLine="560" w:firstLineChars="200"/>
        <w:jc w:val="left"/>
        <w:rPr>
          <w:rFonts w:ascii="黑体" w:hAnsi="黑体" w:eastAsia="黑体" w:cs="宋体"/>
          <w:bCs/>
          <w:kern w:val="0"/>
          <w:sz w:val="28"/>
          <w:szCs w:val="28"/>
        </w:rPr>
      </w:pPr>
      <w:r>
        <w:rPr>
          <w:rFonts w:hint="eastAsia" w:ascii="黑体" w:hAnsi="黑体" w:eastAsia="黑体" w:cs="宋体"/>
          <w:bCs/>
          <w:kern w:val="0"/>
          <w:sz w:val="28"/>
          <w:szCs w:val="28"/>
        </w:rPr>
        <w:t>另有，三同门曾经问仲敦巴格西：“在寂静处修行与以正法饶益众生，这二者当中哪一个更为重要？</w:t>
      </w:r>
      <w:r>
        <w:rPr>
          <w:rFonts w:ascii="黑体" w:hAnsi="黑体" w:eastAsia="黑体" w:cs="宋体"/>
          <w:bCs/>
          <w:kern w:val="0"/>
          <w:sz w:val="28"/>
          <w:szCs w:val="28"/>
        </w:rPr>
        <w:t>”</w:t>
      </w:r>
    </w:p>
    <w:p>
      <w:pPr>
        <w:widowControl/>
        <w:spacing w:line="360" w:lineRule="auto"/>
        <w:ind w:firstLine="560" w:firstLineChars="200"/>
        <w:jc w:val="left"/>
        <w:rPr>
          <w:rFonts w:ascii="楷体" w:hAnsi="楷体" w:eastAsia="楷体" w:cs="宋体"/>
          <w:kern w:val="0"/>
          <w:sz w:val="28"/>
          <w:szCs w:val="28"/>
        </w:rPr>
      </w:pPr>
      <w:r>
        <w:rPr>
          <w:rFonts w:ascii="楷体" w:hAnsi="楷体" w:eastAsia="楷体" w:cs="宋体"/>
          <w:kern w:val="0"/>
          <w:sz w:val="28"/>
          <w:szCs w:val="28"/>
        </w:rPr>
        <w:t>三同门就问</w:t>
      </w:r>
      <w:r>
        <w:rPr>
          <w:rFonts w:hint="eastAsia" w:ascii="楷体" w:hAnsi="楷体" w:eastAsia="楷体" w:cs="宋体"/>
          <w:kern w:val="0"/>
          <w:sz w:val="28"/>
          <w:szCs w:val="28"/>
        </w:rPr>
        <w:t>仲敦</w:t>
      </w:r>
      <w:r>
        <w:rPr>
          <w:rFonts w:ascii="楷体" w:hAnsi="楷体" w:eastAsia="楷体" w:cs="宋体"/>
          <w:kern w:val="0"/>
          <w:sz w:val="28"/>
          <w:szCs w:val="28"/>
        </w:rPr>
        <w:t>巴格西</w:t>
      </w:r>
      <w:r>
        <w:rPr>
          <w:rFonts w:hint="eastAsia" w:ascii="楷体" w:hAnsi="楷体" w:eastAsia="楷体" w:cs="宋体"/>
          <w:kern w:val="0"/>
          <w:sz w:val="28"/>
          <w:szCs w:val="28"/>
        </w:rPr>
        <w:t>，</w:t>
      </w:r>
      <w:r>
        <w:rPr>
          <w:rFonts w:ascii="楷体" w:hAnsi="楷体" w:eastAsia="楷体" w:cs="宋体"/>
          <w:kern w:val="0"/>
          <w:sz w:val="28"/>
          <w:szCs w:val="28"/>
        </w:rPr>
        <w:t>在寂静处修行</w:t>
      </w:r>
      <w:r>
        <w:rPr>
          <w:rFonts w:hint="eastAsia" w:ascii="楷体" w:hAnsi="楷体" w:eastAsia="楷体" w:cs="宋体"/>
          <w:kern w:val="0"/>
          <w:sz w:val="28"/>
          <w:szCs w:val="28"/>
        </w:rPr>
        <w:t>和以正法饶益众生，</w:t>
      </w:r>
      <w:r>
        <w:rPr>
          <w:rFonts w:ascii="楷体" w:hAnsi="楷体" w:eastAsia="楷体" w:cs="宋体"/>
          <w:kern w:val="0"/>
          <w:sz w:val="28"/>
          <w:szCs w:val="28"/>
        </w:rPr>
        <w:t>这二者当中哪一个更重要？</w:t>
      </w:r>
    </w:p>
    <w:p>
      <w:pPr>
        <w:widowControl/>
        <w:spacing w:line="360" w:lineRule="auto"/>
        <w:ind w:firstLine="560" w:firstLineChars="200"/>
        <w:jc w:val="left"/>
        <w:rPr>
          <w:rFonts w:ascii="黑体" w:hAnsi="黑体" w:eastAsia="黑体" w:cs="宋体"/>
          <w:kern w:val="0"/>
          <w:sz w:val="28"/>
          <w:szCs w:val="28"/>
        </w:rPr>
      </w:pPr>
      <w:r>
        <w:rPr>
          <w:rFonts w:hint="eastAsia" w:ascii="黑体" w:hAnsi="黑体" w:eastAsia="黑体" w:cs="宋体"/>
          <w:bCs/>
          <w:kern w:val="0"/>
          <w:sz w:val="28"/>
          <w:szCs w:val="28"/>
        </w:rPr>
        <w:t>仲敦巴格西答道：“对于自相续没有任何验相及证悟的初学者来说，以正法饶益众生也不会有什么收益，他们的加持犹如倾倒空器一般，从中不会得到任何加持，他们的窍诀就像没有经过按压的酒糟酿出的薄酒一样没有任何纯酿的滋味</w:t>
      </w:r>
      <w:r>
        <w:rPr>
          <w:rFonts w:hint="eastAsia" w:ascii="黑体" w:hAnsi="黑体" w:eastAsia="黑体" w:cs="宋体"/>
          <w:kern w:val="0"/>
          <w:sz w:val="28"/>
          <w:szCs w:val="28"/>
        </w:rPr>
        <w:t>；</w:t>
      </w:r>
    </w:p>
    <w:p>
      <w:pPr>
        <w:widowControl/>
        <w:spacing w:line="360" w:lineRule="auto"/>
        <w:ind w:firstLine="560" w:firstLineChars="200"/>
        <w:jc w:val="left"/>
        <w:rPr>
          <w:rFonts w:ascii="黑体" w:hAnsi="黑体" w:eastAsia="黑体" w:cs="宋体"/>
          <w:kern w:val="0"/>
          <w:sz w:val="28"/>
          <w:szCs w:val="28"/>
        </w:rPr>
      </w:pPr>
      <w:r>
        <w:rPr>
          <w:rFonts w:ascii="楷体" w:hAnsi="楷体" w:eastAsia="楷体" w:cs="宋体"/>
          <w:kern w:val="0"/>
          <w:sz w:val="28"/>
          <w:szCs w:val="28"/>
        </w:rPr>
        <w:t>首先</w:t>
      </w:r>
      <w:r>
        <w:rPr>
          <w:rFonts w:hint="eastAsia" w:ascii="楷体" w:hAnsi="楷体" w:eastAsia="楷体" w:cs="宋体"/>
          <w:kern w:val="0"/>
          <w:sz w:val="28"/>
          <w:szCs w:val="28"/>
        </w:rPr>
        <w:t>，仲敦巴格西说，</w:t>
      </w:r>
      <w:r>
        <w:rPr>
          <w:rFonts w:ascii="楷体" w:hAnsi="楷体" w:eastAsia="楷体" w:cs="宋体"/>
          <w:kern w:val="0"/>
          <w:sz w:val="28"/>
          <w:szCs w:val="28"/>
        </w:rPr>
        <w:t>自相续没有任何</w:t>
      </w:r>
      <w:r>
        <w:rPr>
          <w:rFonts w:hint="eastAsia" w:ascii="楷体" w:hAnsi="楷体" w:eastAsia="楷体" w:cs="宋体"/>
          <w:kern w:val="0"/>
          <w:sz w:val="28"/>
          <w:szCs w:val="28"/>
        </w:rPr>
        <w:t>验相、</w:t>
      </w:r>
      <w:r>
        <w:rPr>
          <w:rFonts w:ascii="楷体" w:hAnsi="楷体" w:eastAsia="楷体" w:cs="宋体"/>
          <w:kern w:val="0"/>
          <w:sz w:val="28"/>
          <w:szCs w:val="28"/>
        </w:rPr>
        <w:t>没有任何证悟的初学者，即便是</w:t>
      </w:r>
      <w:r>
        <w:rPr>
          <w:rFonts w:hint="eastAsia" w:ascii="楷体" w:hAnsi="楷体" w:eastAsia="楷体" w:cs="宋体"/>
          <w:kern w:val="0"/>
          <w:sz w:val="28"/>
          <w:szCs w:val="28"/>
        </w:rPr>
        <w:t>以正法饶益众生</w:t>
      </w:r>
      <w:r>
        <w:rPr>
          <w:rFonts w:ascii="楷体" w:hAnsi="楷体" w:eastAsia="楷体" w:cs="宋体"/>
          <w:kern w:val="0"/>
          <w:sz w:val="28"/>
          <w:szCs w:val="28"/>
        </w:rPr>
        <w:t>也不会有什么收益</w:t>
      </w:r>
      <w:r>
        <w:rPr>
          <w:rFonts w:hint="eastAsia" w:ascii="楷体" w:hAnsi="楷体" w:eastAsia="楷体" w:cs="宋体"/>
          <w:kern w:val="0"/>
          <w:sz w:val="28"/>
          <w:szCs w:val="28"/>
        </w:rPr>
        <w:t>。</w:t>
      </w:r>
      <w:r>
        <w:rPr>
          <w:rFonts w:ascii="楷体" w:hAnsi="楷体" w:eastAsia="楷体" w:cs="宋体"/>
          <w:kern w:val="0"/>
          <w:sz w:val="28"/>
          <w:szCs w:val="28"/>
        </w:rPr>
        <w:t>因为相续没有</w:t>
      </w:r>
      <w:r>
        <w:rPr>
          <w:rFonts w:hint="eastAsia" w:ascii="楷体" w:hAnsi="楷体" w:eastAsia="楷体" w:cs="宋体"/>
          <w:kern w:val="0"/>
          <w:sz w:val="28"/>
          <w:szCs w:val="28"/>
        </w:rPr>
        <w:t>调伏的</w:t>
      </w:r>
      <w:r>
        <w:rPr>
          <w:rFonts w:ascii="楷体" w:hAnsi="楷体" w:eastAsia="楷体" w:cs="宋体"/>
          <w:kern w:val="0"/>
          <w:sz w:val="28"/>
          <w:szCs w:val="28"/>
        </w:rPr>
        <w:t>初学者，</w:t>
      </w:r>
      <w:r>
        <w:rPr>
          <w:rFonts w:hint="eastAsia" w:ascii="楷体" w:hAnsi="楷体" w:eastAsia="楷体" w:cs="宋体"/>
          <w:kern w:val="0"/>
          <w:sz w:val="28"/>
          <w:szCs w:val="28"/>
        </w:rPr>
        <w:t>像倾倒空器，</w:t>
      </w:r>
      <w:r>
        <w:rPr>
          <w:rFonts w:ascii="楷体" w:hAnsi="楷体" w:eastAsia="楷体" w:cs="宋体"/>
          <w:kern w:val="0"/>
          <w:sz w:val="28"/>
          <w:szCs w:val="28"/>
        </w:rPr>
        <w:t>自己是空的瓶子</w:t>
      </w:r>
      <w:r>
        <w:rPr>
          <w:rFonts w:hint="eastAsia" w:ascii="楷体" w:hAnsi="楷体" w:eastAsia="楷体" w:cs="宋体"/>
          <w:kern w:val="0"/>
          <w:sz w:val="28"/>
          <w:szCs w:val="28"/>
        </w:rPr>
        <w:t>，</w:t>
      </w:r>
      <w:r>
        <w:rPr>
          <w:rFonts w:ascii="楷体" w:hAnsi="楷体" w:eastAsia="楷体" w:cs="宋体"/>
          <w:kern w:val="0"/>
          <w:sz w:val="28"/>
          <w:szCs w:val="28"/>
        </w:rPr>
        <w:t>什么都没有</w:t>
      </w:r>
      <w:r>
        <w:rPr>
          <w:rFonts w:hint="eastAsia" w:ascii="楷体" w:hAnsi="楷体" w:eastAsia="楷体" w:cs="宋体"/>
          <w:kern w:val="0"/>
          <w:sz w:val="28"/>
          <w:szCs w:val="28"/>
        </w:rPr>
        <w:t>，</w:t>
      </w:r>
      <w:r>
        <w:rPr>
          <w:rFonts w:ascii="楷体" w:hAnsi="楷体" w:eastAsia="楷体" w:cs="宋体"/>
          <w:kern w:val="0"/>
          <w:sz w:val="28"/>
          <w:szCs w:val="28"/>
        </w:rPr>
        <w:t>怎么给加持呢</w:t>
      </w:r>
      <w:r>
        <w:rPr>
          <w:rFonts w:hint="eastAsia" w:ascii="楷体" w:hAnsi="楷体" w:eastAsia="楷体" w:cs="宋体"/>
          <w:kern w:val="0"/>
          <w:sz w:val="28"/>
          <w:szCs w:val="28"/>
        </w:rPr>
        <w:t>？</w:t>
      </w:r>
    </w:p>
    <w:p>
      <w:pPr>
        <w:widowControl/>
        <w:spacing w:line="360" w:lineRule="auto"/>
        <w:ind w:firstLine="560" w:firstLineChars="200"/>
        <w:jc w:val="left"/>
        <w:rPr>
          <w:rFonts w:ascii="楷体" w:hAnsi="楷体" w:eastAsia="楷体"/>
          <w:sz w:val="28"/>
          <w:szCs w:val="28"/>
        </w:rPr>
      </w:pPr>
      <w:r>
        <w:rPr>
          <w:rFonts w:ascii="楷体" w:hAnsi="楷体" w:eastAsia="楷体" w:cs="宋体"/>
          <w:kern w:val="0"/>
          <w:sz w:val="28"/>
          <w:szCs w:val="28"/>
        </w:rPr>
        <w:t>他们传</w:t>
      </w:r>
      <w:r>
        <w:rPr>
          <w:rFonts w:hint="eastAsia" w:ascii="楷体" w:hAnsi="楷体" w:eastAsia="楷体" w:cs="宋体"/>
          <w:kern w:val="0"/>
          <w:sz w:val="28"/>
          <w:szCs w:val="28"/>
        </w:rPr>
        <w:t>的</w:t>
      </w:r>
      <w:r>
        <w:rPr>
          <w:rFonts w:ascii="楷体" w:hAnsi="楷体" w:eastAsia="楷体" w:cs="宋体"/>
          <w:kern w:val="0"/>
          <w:sz w:val="28"/>
          <w:szCs w:val="28"/>
        </w:rPr>
        <w:t>所谓的窍诀，就好像没有</w:t>
      </w:r>
      <w:r>
        <w:rPr>
          <w:rFonts w:hint="eastAsia" w:ascii="楷体" w:hAnsi="楷体" w:eastAsia="楷体" w:cs="宋体"/>
          <w:kern w:val="0"/>
          <w:sz w:val="28"/>
          <w:szCs w:val="28"/>
        </w:rPr>
        <w:t>经过</w:t>
      </w:r>
      <w:r>
        <w:rPr>
          <w:rFonts w:ascii="楷体" w:hAnsi="楷体" w:eastAsia="楷体" w:cs="宋体"/>
          <w:kern w:val="0"/>
          <w:sz w:val="28"/>
          <w:szCs w:val="28"/>
        </w:rPr>
        <w:t>按压的酒糟</w:t>
      </w:r>
      <w:r>
        <w:rPr>
          <w:rFonts w:hint="eastAsia" w:ascii="楷体" w:hAnsi="楷体" w:eastAsia="楷体" w:cs="宋体"/>
          <w:kern w:val="0"/>
          <w:sz w:val="28"/>
          <w:szCs w:val="28"/>
        </w:rPr>
        <w:t>。</w:t>
      </w:r>
      <w:r>
        <w:rPr>
          <w:rFonts w:ascii="楷体" w:hAnsi="楷体" w:eastAsia="楷体" w:cs="宋体"/>
          <w:kern w:val="0"/>
          <w:sz w:val="28"/>
          <w:szCs w:val="28"/>
        </w:rPr>
        <w:t>酿酒时</w:t>
      </w:r>
      <w:r>
        <w:rPr>
          <w:rFonts w:hint="eastAsia" w:ascii="楷体" w:hAnsi="楷体" w:eastAsia="楷体" w:cs="宋体"/>
          <w:kern w:val="0"/>
          <w:sz w:val="28"/>
          <w:szCs w:val="28"/>
        </w:rPr>
        <w:t>，酒糟要</w:t>
      </w:r>
      <w:r>
        <w:rPr>
          <w:rFonts w:ascii="楷体" w:hAnsi="楷体" w:eastAsia="楷体" w:cs="宋体"/>
          <w:kern w:val="0"/>
          <w:sz w:val="28"/>
          <w:szCs w:val="28"/>
        </w:rPr>
        <w:t>使劲</w:t>
      </w:r>
      <w:r>
        <w:rPr>
          <w:rFonts w:hint="eastAsia" w:ascii="楷体" w:hAnsi="楷体" w:eastAsia="楷体" w:cs="宋体"/>
          <w:kern w:val="0"/>
          <w:sz w:val="28"/>
          <w:szCs w:val="28"/>
        </w:rPr>
        <w:t>地</w:t>
      </w:r>
      <w:r>
        <w:rPr>
          <w:rFonts w:ascii="楷体" w:hAnsi="楷体" w:eastAsia="楷体" w:cs="宋体"/>
          <w:kern w:val="0"/>
          <w:sz w:val="28"/>
          <w:szCs w:val="28"/>
        </w:rPr>
        <w:t>按压，</w:t>
      </w:r>
      <w:r>
        <w:rPr>
          <w:rFonts w:hint="eastAsia" w:ascii="楷体" w:hAnsi="楷体" w:eastAsia="楷体" w:cs="宋体"/>
          <w:kern w:val="0"/>
          <w:sz w:val="28"/>
          <w:szCs w:val="28"/>
        </w:rPr>
        <w:t>时间长了</w:t>
      </w:r>
      <w:r>
        <w:rPr>
          <w:rFonts w:ascii="楷体" w:hAnsi="楷体" w:eastAsia="楷体" w:cs="宋体"/>
          <w:kern w:val="0"/>
          <w:sz w:val="28"/>
          <w:szCs w:val="28"/>
        </w:rPr>
        <w:t>酿出来的酒</w:t>
      </w:r>
      <w:r>
        <w:rPr>
          <w:rFonts w:hint="eastAsia" w:ascii="楷体" w:hAnsi="楷体" w:eastAsia="楷体" w:cs="宋体"/>
          <w:kern w:val="0"/>
          <w:sz w:val="28"/>
          <w:szCs w:val="28"/>
        </w:rPr>
        <w:t>会</w:t>
      </w:r>
      <w:r>
        <w:rPr>
          <w:rFonts w:ascii="楷体" w:hAnsi="楷体" w:eastAsia="楷体" w:cs="宋体"/>
          <w:kern w:val="0"/>
          <w:sz w:val="28"/>
          <w:szCs w:val="28"/>
        </w:rPr>
        <w:t>比较醇厚</w:t>
      </w:r>
      <w:r>
        <w:rPr>
          <w:rFonts w:hint="eastAsia" w:ascii="楷体" w:hAnsi="楷体" w:eastAsia="楷体" w:cs="宋体"/>
          <w:kern w:val="0"/>
          <w:sz w:val="28"/>
          <w:szCs w:val="28"/>
        </w:rPr>
        <w:t>；</w:t>
      </w:r>
      <w:r>
        <w:rPr>
          <w:rFonts w:ascii="楷体" w:hAnsi="楷体" w:eastAsia="楷体" w:cs="宋体"/>
          <w:kern w:val="0"/>
          <w:sz w:val="28"/>
          <w:szCs w:val="28"/>
        </w:rPr>
        <w:t>但是酒糟如果没有按压</w:t>
      </w:r>
      <w:r>
        <w:rPr>
          <w:rFonts w:hint="eastAsia" w:ascii="楷体" w:hAnsi="楷体" w:eastAsia="楷体" w:cs="宋体"/>
          <w:kern w:val="0"/>
          <w:sz w:val="28"/>
          <w:szCs w:val="28"/>
        </w:rPr>
        <w:t>，</w:t>
      </w:r>
      <w:r>
        <w:rPr>
          <w:rFonts w:ascii="楷体" w:hAnsi="楷体" w:eastAsia="楷体" w:cs="宋体"/>
          <w:kern w:val="0"/>
          <w:sz w:val="28"/>
          <w:szCs w:val="28"/>
        </w:rPr>
        <w:t>酿出来的就是</w:t>
      </w:r>
      <w:r>
        <w:rPr>
          <w:rFonts w:hint="eastAsia" w:ascii="楷体" w:hAnsi="楷体" w:eastAsia="楷体" w:cs="宋体"/>
          <w:kern w:val="0"/>
          <w:sz w:val="28"/>
          <w:szCs w:val="28"/>
        </w:rPr>
        <w:t>薄酒</w:t>
      </w:r>
      <w:r>
        <w:rPr>
          <w:rFonts w:ascii="楷体" w:hAnsi="楷体" w:eastAsia="楷体" w:cs="宋体"/>
          <w:kern w:val="0"/>
          <w:sz w:val="28"/>
          <w:szCs w:val="28"/>
        </w:rPr>
        <w:t>，</w:t>
      </w:r>
      <w:r>
        <w:rPr>
          <w:rFonts w:hint="eastAsia" w:ascii="楷体" w:hAnsi="楷体" w:eastAsia="楷体" w:cs="宋体"/>
          <w:kern w:val="0"/>
          <w:sz w:val="28"/>
          <w:szCs w:val="28"/>
        </w:rPr>
        <w:t>没有纯酿的滋味，</w:t>
      </w:r>
      <w:r>
        <w:rPr>
          <w:rFonts w:ascii="楷体" w:hAnsi="楷体" w:eastAsia="楷体" w:cs="宋体"/>
          <w:kern w:val="0"/>
          <w:sz w:val="28"/>
          <w:szCs w:val="28"/>
        </w:rPr>
        <w:t>非常淡</w:t>
      </w:r>
      <w:r>
        <w:rPr>
          <w:rFonts w:hint="eastAsia" w:ascii="楷体" w:hAnsi="楷体" w:eastAsia="楷体" w:cs="宋体"/>
          <w:kern w:val="0"/>
          <w:sz w:val="28"/>
          <w:szCs w:val="28"/>
        </w:rPr>
        <w:t>。</w:t>
      </w:r>
      <w:r>
        <w:rPr>
          <w:rFonts w:ascii="楷体" w:hAnsi="楷体" w:eastAsia="楷体" w:cs="宋体"/>
          <w:kern w:val="0"/>
          <w:sz w:val="28"/>
          <w:szCs w:val="28"/>
        </w:rPr>
        <w:t>初学者用正法饶益众生</w:t>
      </w:r>
      <w:r>
        <w:rPr>
          <w:rFonts w:hint="eastAsia" w:ascii="楷体" w:hAnsi="楷体" w:eastAsia="楷体" w:cs="宋体"/>
          <w:kern w:val="0"/>
          <w:sz w:val="28"/>
          <w:szCs w:val="28"/>
        </w:rPr>
        <w:t>，利益</w:t>
      </w:r>
      <w:r>
        <w:rPr>
          <w:rFonts w:ascii="楷体" w:hAnsi="楷体" w:eastAsia="楷体" w:cs="宋体"/>
          <w:kern w:val="0"/>
          <w:sz w:val="28"/>
          <w:szCs w:val="28"/>
        </w:rPr>
        <w:t>是很弱</w:t>
      </w:r>
      <w:r>
        <w:rPr>
          <w:rFonts w:hint="eastAsia" w:ascii="楷体" w:hAnsi="楷体" w:eastAsia="楷体" w:cs="宋体"/>
          <w:kern w:val="0"/>
          <w:sz w:val="28"/>
          <w:szCs w:val="28"/>
        </w:rPr>
        <w:t>、</w:t>
      </w:r>
      <w:r>
        <w:rPr>
          <w:rFonts w:ascii="楷体" w:hAnsi="楷体" w:eastAsia="楷体" w:cs="宋体"/>
          <w:kern w:val="0"/>
          <w:sz w:val="28"/>
          <w:szCs w:val="28"/>
        </w:rPr>
        <w:t>很小的。</w:t>
      </w:r>
    </w:p>
    <w:p>
      <w:pPr>
        <w:spacing w:line="360" w:lineRule="auto"/>
        <w:ind w:firstLine="560" w:firstLineChars="200"/>
        <w:rPr>
          <w:rFonts w:ascii="黑体" w:hAnsi="黑体" w:eastAsia="黑体"/>
          <w:bCs/>
          <w:sz w:val="28"/>
          <w:szCs w:val="28"/>
        </w:rPr>
      </w:pPr>
      <w:r>
        <w:rPr>
          <w:rFonts w:hint="eastAsia" w:ascii="黑体" w:hAnsi="黑体" w:eastAsia="黑体"/>
          <w:bCs/>
          <w:sz w:val="28"/>
          <w:szCs w:val="28"/>
        </w:rPr>
        <w:t>就算是获得了暖相而尚未稳固的胜解行修行人也不能行利益众生之事，他们的加持犹如倾倒满瓶一样，使别人满满充盈，自己却变成空空如也，他们的窍诀如同将火炬传递给别人一般，使他人光明通亮，自己却成为漆黑一片;</w:t>
      </w:r>
    </w:p>
    <w:p>
      <w:pPr>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第二种情况，是</w:t>
      </w:r>
      <w:r>
        <w:rPr>
          <w:rFonts w:hint="eastAsia" w:ascii="楷体" w:hAnsi="楷体" w:eastAsia="楷体"/>
          <w:sz w:val="28"/>
          <w:szCs w:val="28"/>
        </w:rPr>
        <w:t>获得了暖相。</w:t>
      </w:r>
      <w:r>
        <w:rPr>
          <w:rFonts w:ascii="楷体" w:hAnsi="楷体" w:eastAsia="楷体" w:cs="宋体"/>
          <w:kern w:val="0"/>
          <w:sz w:val="28"/>
          <w:szCs w:val="28"/>
        </w:rPr>
        <w:t>通过修行生</w:t>
      </w:r>
      <w:r>
        <w:rPr>
          <w:rFonts w:hint="eastAsia" w:ascii="楷体" w:hAnsi="楷体" w:eastAsia="楷体" w:cs="宋体"/>
          <w:kern w:val="0"/>
          <w:sz w:val="28"/>
          <w:szCs w:val="28"/>
        </w:rPr>
        <w:t>圆</w:t>
      </w:r>
      <w:r>
        <w:rPr>
          <w:rFonts w:ascii="楷体" w:hAnsi="楷体" w:eastAsia="楷体" w:cs="宋体"/>
          <w:kern w:val="0"/>
          <w:sz w:val="28"/>
          <w:szCs w:val="28"/>
        </w:rPr>
        <w:t>次第</w:t>
      </w:r>
      <w:r>
        <w:rPr>
          <w:rFonts w:hint="eastAsia" w:ascii="楷体" w:hAnsi="楷体" w:eastAsia="楷体" w:cs="宋体"/>
          <w:kern w:val="0"/>
          <w:sz w:val="28"/>
          <w:szCs w:val="28"/>
        </w:rPr>
        <w:t>、修行佛法，自己有了</w:t>
      </w:r>
      <w:r>
        <w:rPr>
          <w:rFonts w:hint="eastAsia" w:ascii="楷体" w:hAnsi="楷体" w:eastAsia="楷体"/>
          <w:sz w:val="28"/>
          <w:szCs w:val="28"/>
        </w:rPr>
        <w:t>暖相，</w:t>
      </w:r>
      <w:r>
        <w:rPr>
          <w:rFonts w:ascii="楷体" w:hAnsi="楷体" w:eastAsia="楷体" w:cs="宋体"/>
          <w:kern w:val="0"/>
          <w:sz w:val="28"/>
          <w:szCs w:val="28"/>
        </w:rPr>
        <w:t>获得了一些成就</w:t>
      </w:r>
      <w:r>
        <w:rPr>
          <w:rFonts w:hint="eastAsia" w:ascii="楷体" w:hAnsi="楷体" w:eastAsia="楷体" w:cs="宋体"/>
          <w:kern w:val="0"/>
          <w:sz w:val="28"/>
          <w:szCs w:val="28"/>
        </w:rPr>
        <w:t>、</w:t>
      </w:r>
      <w:r>
        <w:rPr>
          <w:rFonts w:ascii="楷体" w:hAnsi="楷体" w:eastAsia="楷体" w:cs="宋体"/>
          <w:kern w:val="0"/>
          <w:sz w:val="28"/>
          <w:szCs w:val="28"/>
        </w:rPr>
        <w:t>加持，但是还是</w:t>
      </w:r>
      <w:r>
        <w:rPr>
          <w:rFonts w:hint="eastAsia" w:ascii="楷体" w:hAnsi="楷体" w:eastAsia="楷体"/>
          <w:sz w:val="28"/>
          <w:szCs w:val="28"/>
        </w:rPr>
        <w:t>胜解行地，证悟的验相</w:t>
      </w:r>
      <w:r>
        <w:rPr>
          <w:rFonts w:ascii="楷体" w:hAnsi="楷体" w:eastAsia="楷体" w:cs="宋体"/>
          <w:kern w:val="0"/>
          <w:sz w:val="28"/>
          <w:szCs w:val="28"/>
        </w:rPr>
        <w:t>还不稳固</w:t>
      </w:r>
      <w:r>
        <w:rPr>
          <w:rFonts w:hint="eastAsia" w:ascii="楷体" w:hAnsi="楷体" w:eastAsia="楷体" w:cs="宋体"/>
          <w:kern w:val="0"/>
          <w:sz w:val="28"/>
          <w:szCs w:val="28"/>
        </w:rPr>
        <w:t>，</w:t>
      </w:r>
      <w:r>
        <w:rPr>
          <w:rFonts w:ascii="楷体" w:hAnsi="楷体" w:eastAsia="楷体" w:cs="宋体"/>
          <w:kern w:val="0"/>
          <w:sz w:val="28"/>
          <w:szCs w:val="28"/>
        </w:rPr>
        <w:t>还没有真正到达</w:t>
      </w:r>
      <w:r>
        <w:rPr>
          <w:rFonts w:hint="eastAsia" w:ascii="楷体" w:hAnsi="楷体" w:eastAsia="楷体" w:cs="宋体"/>
          <w:kern w:val="0"/>
          <w:sz w:val="28"/>
          <w:szCs w:val="28"/>
        </w:rPr>
        <w:t>高质量的</w:t>
      </w:r>
      <w:r>
        <w:rPr>
          <w:rFonts w:ascii="楷体" w:hAnsi="楷体" w:eastAsia="楷体" w:cs="宋体"/>
          <w:kern w:val="0"/>
          <w:sz w:val="28"/>
          <w:szCs w:val="28"/>
        </w:rPr>
        <w:t>状态</w:t>
      </w:r>
      <w:r>
        <w:rPr>
          <w:rFonts w:hint="eastAsia" w:ascii="楷体" w:hAnsi="楷体" w:eastAsia="楷体" w:cs="宋体"/>
          <w:kern w:val="0"/>
          <w:sz w:val="28"/>
          <w:szCs w:val="28"/>
        </w:rPr>
        <w:t>。</w:t>
      </w:r>
      <w:r>
        <w:rPr>
          <w:rFonts w:ascii="楷体" w:hAnsi="楷体" w:eastAsia="楷体" w:cs="宋体"/>
          <w:kern w:val="0"/>
          <w:sz w:val="28"/>
          <w:szCs w:val="28"/>
        </w:rPr>
        <w:t>这种</w:t>
      </w:r>
      <w:r>
        <w:rPr>
          <w:rFonts w:hint="eastAsia" w:ascii="楷体" w:hAnsi="楷体" w:eastAsia="楷体" w:cs="宋体"/>
          <w:kern w:val="0"/>
          <w:sz w:val="28"/>
          <w:szCs w:val="28"/>
        </w:rPr>
        <w:t>暖相</w:t>
      </w:r>
      <w:r>
        <w:rPr>
          <w:rFonts w:ascii="楷体" w:hAnsi="楷体" w:eastAsia="楷体" w:cs="宋体"/>
          <w:kern w:val="0"/>
          <w:sz w:val="28"/>
          <w:szCs w:val="28"/>
        </w:rPr>
        <w:t>没有</w:t>
      </w:r>
      <w:r>
        <w:rPr>
          <w:rFonts w:hint="eastAsia" w:ascii="楷体" w:hAnsi="楷体" w:eastAsia="楷体" w:cs="宋体"/>
          <w:kern w:val="0"/>
          <w:sz w:val="28"/>
          <w:szCs w:val="28"/>
        </w:rPr>
        <w:t>稳固的</w:t>
      </w:r>
      <w:r>
        <w:rPr>
          <w:rFonts w:hint="eastAsia" w:ascii="楷体" w:hAnsi="楷体" w:eastAsia="楷体"/>
          <w:sz w:val="28"/>
          <w:szCs w:val="28"/>
        </w:rPr>
        <w:t>胜解行</w:t>
      </w:r>
      <w:r>
        <w:rPr>
          <w:rFonts w:ascii="楷体" w:hAnsi="楷体" w:eastAsia="楷体" w:cs="宋体"/>
          <w:kern w:val="0"/>
          <w:sz w:val="28"/>
          <w:szCs w:val="28"/>
        </w:rPr>
        <w:t>修行者，做</w:t>
      </w:r>
      <w:r>
        <w:rPr>
          <w:rFonts w:hint="eastAsia" w:ascii="楷体" w:hAnsi="楷体" w:eastAsia="楷体" w:cs="宋体"/>
          <w:kern w:val="0"/>
          <w:sz w:val="28"/>
          <w:szCs w:val="28"/>
        </w:rPr>
        <w:t>利益</w:t>
      </w:r>
      <w:r>
        <w:rPr>
          <w:rFonts w:ascii="楷体" w:hAnsi="楷体" w:eastAsia="楷体" w:cs="宋体"/>
          <w:kern w:val="0"/>
          <w:sz w:val="28"/>
          <w:szCs w:val="28"/>
        </w:rPr>
        <w:t>众生的事情也很困难</w:t>
      </w:r>
      <w:r>
        <w:rPr>
          <w:rFonts w:hint="eastAsia" w:ascii="楷体" w:hAnsi="楷体" w:eastAsia="楷体" w:cs="宋体"/>
          <w:kern w:val="0"/>
          <w:sz w:val="28"/>
          <w:szCs w:val="28"/>
        </w:rPr>
        <w:t>。他们有加持，</w:t>
      </w:r>
      <w:r>
        <w:rPr>
          <w:rFonts w:ascii="楷体" w:hAnsi="楷体" w:eastAsia="楷体" w:cs="宋体"/>
          <w:kern w:val="0"/>
          <w:sz w:val="28"/>
          <w:szCs w:val="28"/>
        </w:rPr>
        <w:t>但是</w:t>
      </w:r>
      <w:r>
        <w:rPr>
          <w:rFonts w:hint="eastAsia" w:ascii="楷体" w:hAnsi="楷体" w:eastAsia="楷体"/>
          <w:sz w:val="28"/>
          <w:szCs w:val="28"/>
        </w:rPr>
        <w:t>他们的加持就好像倾倒满瓶。</w:t>
      </w:r>
      <w:r>
        <w:rPr>
          <w:rFonts w:ascii="楷体" w:hAnsi="楷体" w:eastAsia="楷体" w:cs="宋体"/>
          <w:kern w:val="0"/>
          <w:sz w:val="28"/>
          <w:szCs w:val="28"/>
        </w:rPr>
        <w:t>自己有满满的一瓶水，</w:t>
      </w:r>
      <w:r>
        <w:rPr>
          <w:rFonts w:hint="eastAsia" w:ascii="楷体" w:hAnsi="楷体" w:eastAsia="楷体" w:cs="宋体"/>
          <w:kern w:val="0"/>
          <w:sz w:val="28"/>
          <w:szCs w:val="28"/>
        </w:rPr>
        <w:t>给别人加持时</w:t>
      </w:r>
      <w:r>
        <w:rPr>
          <w:rFonts w:ascii="楷体" w:hAnsi="楷体" w:eastAsia="楷体" w:cs="宋体"/>
          <w:kern w:val="0"/>
          <w:sz w:val="28"/>
          <w:szCs w:val="28"/>
        </w:rPr>
        <w:t>，别人的瓶子倒是充满了，自己的瓶子</w:t>
      </w:r>
      <w:r>
        <w:rPr>
          <w:rFonts w:hint="eastAsia" w:ascii="楷体" w:hAnsi="楷体" w:eastAsia="楷体" w:cs="宋体"/>
          <w:kern w:val="0"/>
          <w:sz w:val="28"/>
          <w:szCs w:val="28"/>
        </w:rPr>
        <w:t>却空空如也。</w:t>
      </w:r>
    </w:p>
    <w:p>
      <w:pPr>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他们的窍诀就好像把火炬传给别人</w:t>
      </w:r>
      <w:r>
        <w:rPr>
          <w:rFonts w:hint="eastAsia" w:ascii="楷体" w:hAnsi="楷体" w:eastAsia="楷体" w:cs="宋体"/>
          <w:kern w:val="0"/>
          <w:sz w:val="28"/>
          <w:szCs w:val="28"/>
        </w:rPr>
        <w:t>。</w:t>
      </w:r>
      <w:r>
        <w:rPr>
          <w:rFonts w:ascii="楷体" w:hAnsi="楷体" w:eastAsia="楷体" w:cs="宋体"/>
          <w:kern w:val="0"/>
          <w:sz w:val="28"/>
          <w:szCs w:val="28"/>
        </w:rPr>
        <w:t>自己手上有一把火炬可以照亮驱散黑暗，但是如果把这个火炬给</w:t>
      </w:r>
      <w:r>
        <w:rPr>
          <w:rFonts w:hint="eastAsia" w:ascii="楷体" w:hAnsi="楷体" w:eastAsia="楷体" w:cs="宋体"/>
          <w:kern w:val="0"/>
          <w:sz w:val="28"/>
          <w:szCs w:val="28"/>
        </w:rPr>
        <w:t>了</w:t>
      </w:r>
      <w:r>
        <w:rPr>
          <w:rFonts w:ascii="楷体" w:hAnsi="楷体" w:eastAsia="楷体" w:cs="宋体"/>
          <w:kern w:val="0"/>
          <w:sz w:val="28"/>
          <w:szCs w:val="28"/>
        </w:rPr>
        <w:t>别人，照亮了别人</w:t>
      </w:r>
      <w:r>
        <w:rPr>
          <w:rFonts w:hint="eastAsia" w:ascii="楷体" w:hAnsi="楷体" w:eastAsia="楷体" w:cs="宋体"/>
          <w:kern w:val="0"/>
          <w:sz w:val="28"/>
          <w:szCs w:val="28"/>
        </w:rPr>
        <w:t>，</w:t>
      </w:r>
      <w:r>
        <w:rPr>
          <w:rFonts w:ascii="楷体" w:hAnsi="楷体" w:eastAsia="楷体" w:cs="宋体"/>
          <w:kern w:val="0"/>
          <w:sz w:val="28"/>
          <w:szCs w:val="28"/>
        </w:rPr>
        <w:t>自己</w:t>
      </w:r>
      <w:r>
        <w:rPr>
          <w:rFonts w:hint="eastAsia" w:ascii="楷体" w:hAnsi="楷体" w:eastAsia="楷体" w:cs="宋体"/>
          <w:kern w:val="0"/>
          <w:sz w:val="28"/>
          <w:szCs w:val="28"/>
        </w:rPr>
        <w:t>却</w:t>
      </w:r>
      <w:r>
        <w:rPr>
          <w:rFonts w:ascii="楷体" w:hAnsi="楷体" w:eastAsia="楷体" w:cs="宋体"/>
          <w:kern w:val="0"/>
          <w:sz w:val="28"/>
          <w:szCs w:val="28"/>
        </w:rPr>
        <w:t>漆黑一片</w:t>
      </w:r>
      <w:r>
        <w:rPr>
          <w:rFonts w:hint="eastAsia" w:ascii="楷体" w:hAnsi="楷体" w:eastAsia="楷体" w:cs="宋体"/>
          <w:kern w:val="0"/>
          <w:sz w:val="28"/>
          <w:szCs w:val="28"/>
        </w:rPr>
        <w:t>。</w:t>
      </w:r>
      <w:r>
        <w:rPr>
          <w:rFonts w:ascii="楷体" w:hAnsi="楷体" w:eastAsia="楷体" w:cs="宋体"/>
          <w:kern w:val="0"/>
          <w:sz w:val="28"/>
          <w:szCs w:val="28"/>
        </w:rPr>
        <w:t>意思是什么呢？就是能够利益或者能够少量</w:t>
      </w:r>
      <w:r>
        <w:rPr>
          <w:rFonts w:hint="eastAsia" w:ascii="楷体" w:hAnsi="楷体" w:eastAsia="楷体" w:cs="宋体"/>
          <w:kern w:val="0"/>
          <w:sz w:val="28"/>
          <w:szCs w:val="28"/>
        </w:rPr>
        <w:t>地、</w:t>
      </w:r>
      <w:r>
        <w:rPr>
          <w:rFonts w:ascii="楷体" w:hAnsi="楷体" w:eastAsia="楷体" w:cs="宋体"/>
          <w:kern w:val="0"/>
          <w:sz w:val="28"/>
          <w:szCs w:val="28"/>
        </w:rPr>
        <w:t>暂时</w:t>
      </w:r>
      <w:r>
        <w:rPr>
          <w:rFonts w:hint="eastAsia" w:ascii="楷体" w:hAnsi="楷体" w:eastAsia="楷体" w:cs="宋体"/>
          <w:kern w:val="0"/>
          <w:sz w:val="28"/>
          <w:szCs w:val="28"/>
        </w:rPr>
        <w:t>地</w:t>
      </w:r>
      <w:r>
        <w:rPr>
          <w:rFonts w:ascii="楷体" w:hAnsi="楷体" w:eastAsia="楷体" w:cs="宋体"/>
          <w:kern w:val="0"/>
          <w:sz w:val="28"/>
          <w:szCs w:val="28"/>
        </w:rPr>
        <w:t>利益他人</w:t>
      </w:r>
      <w:r>
        <w:rPr>
          <w:rFonts w:hint="eastAsia" w:ascii="楷体" w:hAnsi="楷体" w:eastAsia="楷体" w:cs="宋体"/>
          <w:kern w:val="0"/>
          <w:sz w:val="28"/>
          <w:szCs w:val="28"/>
        </w:rPr>
        <w:t>，</w:t>
      </w:r>
      <w:r>
        <w:rPr>
          <w:rFonts w:ascii="楷体" w:hAnsi="楷体" w:eastAsia="楷体" w:cs="宋体"/>
          <w:kern w:val="0"/>
          <w:sz w:val="28"/>
          <w:szCs w:val="28"/>
        </w:rPr>
        <w:t>但是会损失自己的修行</w:t>
      </w:r>
      <w:r>
        <w:rPr>
          <w:rFonts w:hint="eastAsia" w:ascii="楷体" w:hAnsi="楷体" w:eastAsia="楷体" w:cs="宋体"/>
          <w:kern w:val="0"/>
          <w:sz w:val="28"/>
          <w:szCs w:val="28"/>
        </w:rPr>
        <w:t>。</w:t>
      </w:r>
    </w:p>
    <w:p>
      <w:pPr>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第一种</w:t>
      </w:r>
      <w:r>
        <w:rPr>
          <w:rFonts w:hint="eastAsia" w:ascii="楷体" w:hAnsi="楷体" w:eastAsia="楷体" w:cs="宋体"/>
          <w:kern w:val="0"/>
          <w:sz w:val="28"/>
          <w:szCs w:val="28"/>
        </w:rPr>
        <w:t>，对</w:t>
      </w:r>
      <w:r>
        <w:rPr>
          <w:rFonts w:ascii="楷体" w:hAnsi="楷体" w:eastAsia="楷体" w:cs="宋体"/>
          <w:kern w:val="0"/>
          <w:sz w:val="28"/>
          <w:szCs w:val="28"/>
        </w:rPr>
        <w:t>自他的利益很小</w:t>
      </w:r>
      <w:r>
        <w:rPr>
          <w:rFonts w:hint="eastAsia" w:ascii="楷体" w:hAnsi="楷体" w:eastAsia="楷体" w:cs="宋体"/>
          <w:kern w:val="0"/>
          <w:sz w:val="28"/>
          <w:szCs w:val="28"/>
        </w:rPr>
        <w:t>或对自他都没有利益；</w:t>
      </w:r>
      <w:r>
        <w:rPr>
          <w:rFonts w:ascii="楷体" w:hAnsi="楷体" w:eastAsia="楷体" w:cs="宋体"/>
          <w:kern w:val="0"/>
          <w:sz w:val="28"/>
          <w:szCs w:val="28"/>
        </w:rPr>
        <w:t>第二种</w:t>
      </w:r>
      <w:r>
        <w:rPr>
          <w:rFonts w:hint="eastAsia" w:ascii="楷体" w:hAnsi="楷体" w:eastAsia="楷体" w:cs="宋体"/>
          <w:kern w:val="0"/>
          <w:sz w:val="28"/>
          <w:szCs w:val="28"/>
        </w:rPr>
        <w:t>，</w:t>
      </w:r>
      <w:r>
        <w:rPr>
          <w:rFonts w:ascii="楷体" w:hAnsi="楷体" w:eastAsia="楷体" w:cs="宋体"/>
          <w:kern w:val="0"/>
          <w:sz w:val="28"/>
          <w:szCs w:val="28"/>
        </w:rPr>
        <w:t>对他人有一些利益</w:t>
      </w:r>
      <w:r>
        <w:rPr>
          <w:rFonts w:hint="eastAsia" w:ascii="楷体" w:hAnsi="楷体" w:eastAsia="楷体" w:cs="宋体"/>
          <w:kern w:val="0"/>
          <w:sz w:val="28"/>
          <w:szCs w:val="28"/>
        </w:rPr>
        <w:t>，</w:t>
      </w:r>
      <w:r>
        <w:rPr>
          <w:rFonts w:ascii="楷体" w:hAnsi="楷体" w:eastAsia="楷体" w:cs="宋体"/>
          <w:kern w:val="0"/>
          <w:sz w:val="28"/>
          <w:szCs w:val="28"/>
        </w:rPr>
        <w:t>对自己损失很大</w:t>
      </w:r>
      <w:r>
        <w:rPr>
          <w:rFonts w:hint="eastAsia" w:ascii="楷体" w:hAnsi="楷体" w:eastAsia="楷体" w:cs="宋体"/>
          <w:kern w:val="0"/>
          <w:sz w:val="28"/>
          <w:szCs w:val="28"/>
        </w:rPr>
        <w:t>。有人会问，菩萨不就是这样</w:t>
      </w:r>
      <w:r>
        <w:rPr>
          <w:rFonts w:ascii="楷体" w:hAnsi="楷体" w:eastAsia="楷体" w:cs="宋体"/>
          <w:kern w:val="0"/>
          <w:sz w:val="28"/>
          <w:szCs w:val="28"/>
        </w:rPr>
        <w:t>舍己利他</w:t>
      </w:r>
      <w:r>
        <w:rPr>
          <w:rFonts w:hint="eastAsia" w:ascii="楷体" w:hAnsi="楷体" w:eastAsia="楷体" w:cs="宋体"/>
          <w:kern w:val="0"/>
          <w:sz w:val="28"/>
          <w:szCs w:val="28"/>
        </w:rPr>
        <w:t>的吗？</w:t>
      </w:r>
      <w:r>
        <w:rPr>
          <w:rFonts w:ascii="楷体" w:hAnsi="楷体" w:eastAsia="楷体" w:cs="宋体"/>
          <w:kern w:val="0"/>
          <w:sz w:val="28"/>
          <w:szCs w:val="28"/>
        </w:rPr>
        <w:t>舍己利他是从长远的</w:t>
      </w:r>
      <w:r>
        <w:rPr>
          <w:rFonts w:hint="eastAsia" w:ascii="楷体" w:hAnsi="楷体" w:eastAsia="楷体" w:cs="宋体"/>
          <w:kern w:val="0"/>
          <w:sz w:val="28"/>
          <w:szCs w:val="28"/>
        </w:rPr>
        <w:t>侧面来讲，从观心</w:t>
      </w:r>
      <w:r>
        <w:rPr>
          <w:rFonts w:ascii="楷体" w:hAnsi="楷体" w:eastAsia="楷体" w:cs="宋体"/>
          <w:kern w:val="0"/>
          <w:sz w:val="28"/>
          <w:szCs w:val="28"/>
        </w:rPr>
        <w:t>的侧面</w:t>
      </w:r>
      <w:r>
        <w:rPr>
          <w:rFonts w:hint="eastAsia" w:ascii="楷体" w:hAnsi="楷体" w:eastAsia="楷体" w:cs="宋体"/>
          <w:kern w:val="0"/>
          <w:sz w:val="28"/>
          <w:szCs w:val="28"/>
        </w:rPr>
        <w:t>，是</w:t>
      </w:r>
      <w:r>
        <w:rPr>
          <w:rFonts w:ascii="楷体" w:hAnsi="楷体" w:eastAsia="楷体" w:cs="宋体"/>
          <w:kern w:val="0"/>
          <w:sz w:val="28"/>
          <w:szCs w:val="28"/>
        </w:rPr>
        <w:t>应该修自轻他重</w:t>
      </w:r>
      <w:r>
        <w:rPr>
          <w:rFonts w:hint="eastAsia" w:ascii="楷体" w:hAnsi="楷体" w:eastAsia="楷体" w:cs="宋体"/>
          <w:kern w:val="0"/>
          <w:sz w:val="28"/>
          <w:szCs w:val="28"/>
        </w:rPr>
        <w:t>。</w:t>
      </w:r>
      <w:r>
        <w:rPr>
          <w:rFonts w:ascii="楷体" w:hAnsi="楷体" w:eastAsia="楷体" w:cs="宋体"/>
          <w:kern w:val="0"/>
          <w:sz w:val="28"/>
          <w:szCs w:val="28"/>
        </w:rPr>
        <w:t>但是</w:t>
      </w:r>
      <w:r>
        <w:rPr>
          <w:rFonts w:hint="eastAsia" w:ascii="楷体" w:hAnsi="楷体" w:eastAsia="楷体" w:cs="宋体"/>
          <w:kern w:val="0"/>
          <w:sz w:val="28"/>
          <w:szCs w:val="28"/>
        </w:rPr>
        <w:t>，在</w:t>
      </w:r>
      <w:r>
        <w:rPr>
          <w:rFonts w:ascii="楷体" w:hAnsi="楷体" w:eastAsia="楷体" w:cs="宋体"/>
          <w:kern w:val="0"/>
          <w:sz w:val="28"/>
          <w:szCs w:val="28"/>
        </w:rPr>
        <w:t>实际</w:t>
      </w:r>
      <w:r>
        <w:rPr>
          <w:rFonts w:hint="eastAsia" w:ascii="楷体" w:hAnsi="楷体" w:eastAsia="楷体" w:cs="宋体"/>
          <w:kern w:val="0"/>
          <w:sz w:val="28"/>
          <w:szCs w:val="28"/>
        </w:rPr>
        <w:t>操作</w:t>
      </w:r>
      <w:r>
        <w:rPr>
          <w:rFonts w:ascii="楷体" w:hAnsi="楷体" w:eastAsia="楷体" w:cs="宋体"/>
          <w:kern w:val="0"/>
          <w:sz w:val="28"/>
          <w:szCs w:val="28"/>
        </w:rPr>
        <w:t>时</w:t>
      </w:r>
      <w:r>
        <w:rPr>
          <w:rFonts w:hint="eastAsia" w:ascii="楷体" w:hAnsi="楷体" w:eastAsia="楷体" w:cs="宋体"/>
          <w:kern w:val="0"/>
          <w:sz w:val="28"/>
          <w:szCs w:val="28"/>
        </w:rPr>
        <w:t>，</w:t>
      </w:r>
      <w:r>
        <w:rPr>
          <w:rFonts w:ascii="楷体" w:hAnsi="楷体" w:eastAsia="楷体" w:cs="宋体"/>
          <w:kern w:val="0"/>
          <w:sz w:val="28"/>
          <w:szCs w:val="28"/>
        </w:rPr>
        <w:t>如果通过这样的方式让自己的修行</w:t>
      </w:r>
      <w:r>
        <w:rPr>
          <w:rFonts w:hint="eastAsia" w:ascii="楷体" w:hAnsi="楷体" w:eastAsia="楷体" w:cs="宋体"/>
          <w:kern w:val="0"/>
          <w:sz w:val="28"/>
          <w:szCs w:val="28"/>
        </w:rPr>
        <w:t>退步</w:t>
      </w:r>
      <w:r>
        <w:rPr>
          <w:rFonts w:ascii="楷体" w:hAnsi="楷体" w:eastAsia="楷体" w:cs="宋体"/>
          <w:kern w:val="0"/>
          <w:sz w:val="28"/>
          <w:szCs w:val="28"/>
        </w:rPr>
        <w:t>，</w:t>
      </w:r>
      <w:r>
        <w:rPr>
          <w:rFonts w:hint="eastAsia" w:ascii="楷体" w:hAnsi="楷体" w:eastAsia="楷体" w:cs="宋体"/>
          <w:kern w:val="0"/>
          <w:sz w:val="28"/>
          <w:szCs w:val="28"/>
        </w:rPr>
        <w:t>虽然</w:t>
      </w:r>
      <w:r>
        <w:rPr>
          <w:rFonts w:ascii="楷体" w:hAnsi="楷体" w:eastAsia="楷体" w:cs="宋体"/>
          <w:kern w:val="0"/>
          <w:sz w:val="28"/>
          <w:szCs w:val="28"/>
        </w:rPr>
        <w:t>别人能够得到一些暂时的利益</w:t>
      </w:r>
      <w:r>
        <w:rPr>
          <w:rFonts w:hint="eastAsia" w:ascii="楷体" w:hAnsi="楷体" w:eastAsia="楷体" w:cs="宋体"/>
          <w:kern w:val="0"/>
          <w:sz w:val="28"/>
          <w:szCs w:val="28"/>
        </w:rPr>
        <w:t>（</w:t>
      </w:r>
      <w:r>
        <w:rPr>
          <w:rFonts w:ascii="楷体" w:hAnsi="楷体" w:eastAsia="楷体" w:cs="宋体"/>
          <w:kern w:val="0"/>
          <w:sz w:val="28"/>
          <w:szCs w:val="28"/>
        </w:rPr>
        <w:t>利益有多大</w:t>
      </w:r>
      <w:r>
        <w:rPr>
          <w:rFonts w:hint="eastAsia" w:ascii="楷体" w:hAnsi="楷体" w:eastAsia="楷体" w:cs="宋体"/>
          <w:kern w:val="0"/>
          <w:sz w:val="28"/>
          <w:szCs w:val="28"/>
        </w:rPr>
        <w:t>也</w:t>
      </w:r>
      <w:r>
        <w:rPr>
          <w:rFonts w:ascii="楷体" w:hAnsi="楷体" w:eastAsia="楷体" w:cs="宋体"/>
          <w:kern w:val="0"/>
          <w:sz w:val="28"/>
          <w:szCs w:val="28"/>
        </w:rPr>
        <w:t>不好说</w:t>
      </w:r>
      <w:r>
        <w:rPr>
          <w:rFonts w:hint="eastAsia" w:ascii="楷体" w:hAnsi="楷体" w:eastAsia="楷体" w:cs="宋体"/>
          <w:kern w:val="0"/>
          <w:sz w:val="28"/>
          <w:szCs w:val="28"/>
        </w:rPr>
        <w:t>）</w:t>
      </w:r>
      <w:r>
        <w:rPr>
          <w:rFonts w:ascii="楷体" w:hAnsi="楷体" w:eastAsia="楷体" w:cs="宋体"/>
          <w:kern w:val="0"/>
          <w:sz w:val="28"/>
          <w:szCs w:val="28"/>
        </w:rPr>
        <w:t>，</w:t>
      </w:r>
      <w:r>
        <w:rPr>
          <w:rFonts w:hint="eastAsia" w:ascii="楷体" w:hAnsi="楷体" w:eastAsia="楷体" w:cs="宋体"/>
          <w:kern w:val="0"/>
          <w:sz w:val="28"/>
          <w:szCs w:val="28"/>
        </w:rPr>
        <w:t>但在</w:t>
      </w:r>
      <w:r>
        <w:rPr>
          <w:rFonts w:ascii="楷体" w:hAnsi="楷体" w:eastAsia="楷体" w:cs="宋体"/>
          <w:kern w:val="0"/>
          <w:sz w:val="28"/>
          <w:szCs w:val="28"/>
        </w:rPr>
        <w:t>自己</w:t>
      </w:r>
      <w:r>
        <w:rPr>
          <w:rFonts w:hint="eastAsia" w:ascii="楷体" w:hAnsi="楷体" w:eastAsia="楷体" w:cs="宋体"/>
          <w:kern w:val="0"/>
          <w:sz w:val="28"/>
          <w:szCs w:val="28"/>
        </w:rPr>
        <w:t>努力</w:t>
      </w:r>
      <w:r>
        <w:rPr>
          <w:rFonts w:ascii="楷体" w:hAnsi="楷体" w:eastAsia="楷体" w:cs="宋体"/>
          <w:kern w:val="0"/>
          <w:sz w:val="28"/>
          <w:szCs w:val="28"/>
        </w:rPr>
        <w:t>恢复以前</w:t>
      </w:r>
      <w:r>
        <w:rPr>
          <w:rFonts w:hint="eastAsia" w:ascii="楷体" w:hAnsi="楷体" w:eastAsia="楷体" w:cs="宋体"/>
          <w:kern w:val="0"/>
          <w:sz w:val="28"/>
          <w:szCs w:val="28"/>
        </w:rPr>
        <w:t>修行</w:t>
      </w:r>
      <w:r>
        <w:rPr>
          <w:rFonts w:ascii="楷体" w:hAnsi="楷体" w:eastAsia="楷体" w:cs="宋体"/>
          <w:kern w:val="0"/>
          <w:sz w:val="28"/>
          <w:szCs w:val="28"/>
        </w:rPr>
        <w:t>状态的</w:t>
      </w:r>
      <w:r>
        <w:rPr>
          <w:rFonts w:hint="eastAsia" w:ascii="楷体" w:hAnsi="楷体" w:eastAsia="楷体" w:cs="宋体"/>
          <w:kern w:val="0"/>
          <w:sz w:val="28"/>
          <w:szCs w:val="28"/>
        </w:rPr>
        <w:t>很</w:t>
      </w:r>
      <w:r>
        <w:rPr>
          <w:rFonts w:ascii="楷体" w:hAnsi="楷体" w:eastAsia="楷体" w:cs="宋体"/>
          <w:kern w:val="0"/>
          <w:sz w:val="28"/>
          <w:szCs w:val="28"/>
        </w:rPr>
        <w:t>多年中</w:t>
      </w:r>
      <w:r>
        <w:rPr>
          <w:rFonts w:hint="eastAsia" w:ascii="楷体" w:hAnsi="楷体" w:eastAsia="楷体" w:cs="宋体"/>
          <w:kern w:val="0"/>
          <w:sz w:val="28"/>
          <w:szCs w:val="28"/>
        </w:rPr>
        <w:t>，</w:t>
      </w:r>
      <w:r>
        <w:rPr>
          <w:rFonts w:ascii="楷体" w:hAnsi="楷体" w:eastAsia="楷体" w:cs="宋体"/>
          <w:kern w:val="0"/>
          <w:sz w:val="28"/>
          <w:szCs w:val="28"/>
        </w:rPr>
        <w:t>并没有做</w:t>
      </w:r>
      <w:r>
        <w:rPr>
          <w:rFonts w:hint="eastAsia" w:ascii="楷体" w:hAnsi="楷体" w:eastAsia="楷体" w:cs="宋体"/>
          <w:kern w:val="0"/>
          <w:sz w:val="28"/>
          <w:szCs w:val="28"/>
        </w:rPr>
        <w:t>很多</w:t>
      </w:r>
      <w:r>
        <w:rPr>
          <w:rFonts w:ascii="楷体" w:hAnsi="楷体" w:eastAsia="楷体" w:cs="宋体"/>
          <w:kern w:val="0"/>
          <w:sz w:val="28"/>
          <w:szCs w:val="28"/>
        </w:rPr>
        <w:t>利益众生的事业</w:t>
      </w:r>
      <w:r>
        <w:rPr>
          <w:rFonts w:hint="eastAsia" w:ascii="楷体" w:hAnsi="楷体" w:eastAsia="楷体" w:cs="宋体"/>
          <w:kern w:val="0"/>
          <w:sz w:val="28"/>
          <w:szCs w:val="28"/>
        </w:rPr>
        <w:t>。</w:t>
      </w:r>
      <w:r>
        <w:rPr>
          <w:rFonts w:ascii="楷体" w:hAnsi="楷体" w:eastAsia="楷体" w:cs="宋体"/>
          <w:kern w:val="0"/>
          <w:sz w:val="28"/>
          <w:szCs w:val="28"/>
        </w:rPr>
        <w:t>如果好好保护自己的修行，经过修行得到更高</w:t>
      </w:r>
      <w:r>
        <w:rPr>
          <w:rFonts w:hint="eastAsia" w:ascii="楷体" w:hAnsi="楷体" w:eastAsia="楷体" w:cs="宋体"/>
          <w:kern w:val="0"/>
          <w:sz w:val="28"/>
          <w:szCs w:val="28"/>
        </w:rPr>
        <w:t>的</w:t>
      </w:r>
      <w:r>
        <w:rPr>
          <w:rFonts w:ascii="楷体" w:hAnsi="楷体" w:eastAsia="楷体" w:cs="宋体"/>
          <w:kern w:val="0"/>
          <w:sz w:val="28"/>
          <w:szCs w:val="28"/>
        </w:rPr>
        <w:t>证悟</w:t>
      </w:r>
      <w:r>
        <w:rPr>
          <w:rFonts w:hint="eastAsia" w:ascii="楷体" w:hAnsi="楷体" w:eastAsia="楷体" w:cs="宋体"/>
          <w:kern w:val="0"/>
          <w:sz w:val="28"/>
          <w:szCs w:val="28"/>
        </w:rPr>
        <w:t>，就</w:t>
      </w:r>
      <w:r>
        <w:rPr>
          <w:rFonts w:ascii="楷体" w:hAnsi="楷体" w:eastAsia="楷体" w:cs="宋体"/>
          <w:kern w:val="0"/>
          <w:sz w:val="28"/>
          <w:szCs w:val="28"/>
        </w:rPr>
        <w:t>到了第三步</w:t>
      </w:r>
      <w:r>
        <w:rPr>
          <w:rFonts w:hint="eastAsia" w:ascii="楷体" w:hAnsi="楷体" w:eastAsia="楷体" w:cs="宋体"/>
          <w:kern w:val="0"/>
          <w:sz w:val="28"/>
          <w:szCs w:val="28"/>
        </w:rPr>
        <w:t>——</w:t>
      </w:r>
      <w:r>
        <w:rPr>
          <w:rFonts w:ascii="楷体" w:hAnsi="楷体" w:eastAsia="楷体" w:cs="宋体"/>
          <w:kern w:val="0"/>
          <w:sz w:val="28"/>
          <w:szCs w:val="28"/>
        </w:rPr>
        <w:t>可以利益他人，自己的相续也不会空</w:t>
      </w:r>
      <w:r>
        <w:rPr>
          <w:rFonts w:hint="eastAsia" w:ascii="楷体" w:hAnsi="楷体" w:eastAsia="楷体" w:cs="宋体"/>
          <w:kern w:val="0"/>
          <w:sz w:val="28"/>
          <w:szCs w:val="28"/>
        </w:rPr>
        <w:t>耗、</w:t>
      </w:r>
      <w:r>
        <w:rPr>
          <w:rFonts w:ascii="楷体" w:hAnsi="楷体" w:eastAsia="楷体" w:cs="宋体"/>
          <w:kern w:val="0"/>
          <w:sz w:val="28"/>
          <w:szCs w:val="28"/>
        </w:rPr>
        <w:t>枯竭</w:t>
      </w:r>
      <w:r>
        <w:rPr>
          <w:rFonts w:hint="eastAsia" w:ascii="楷体" w:hAnsi="楷体" w:eastAsia="楷体" w:cs="宋体"/>
          <w:kern w:val="0"/>
          <w:sz w:val="28"/>
          <w:szCs w:val="28"/>
        </w:rPr>
        <w:t>。</w:t>
      </w:r>
    </w:p>
    <w:p>
      <w:pPr>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所以为了长远的利益</w:t>
      </w:r>
      <w:r>
        <w:rPr>
          <w:rFonts w:hint="eastAsia" w:ascii="楷体" w:hAnsi="楷体" w:eastAsia="楷体" w:cs="宋体"/>
          <w:kern w:val="0"/>
          <w:sz w:val="28"/>
          <w:szCs w:val="28"/>
        </w:rPr>
        <w:t>，</w:t>
      </w:r>
      <w:r>
        <w:rPr>
          <w:rFonts w:ascii="楷体" w:hAnsi="楷体" w:eastAsia="楷体" w:cs="宋体"/>
          <w:kern w:val="0"/>
          <w:sz w:val="28"/>
          <w:szCs w:val="28"/>
        </w:rPr>
        <w:t>自己的利益也不能</w:t>
      </w:r>
      <w:r>
        <w:rPr>
          <w:rFonts w:hint="eastAsia" w:ascii="楷体" w:hAnsi="楷体" w:eastAsia="楷体" w:cs="宋体"/>
          <w:kern w:val="0"/>
          <w:sz w:val="28"/>
          <w:szCs w:val="28"/>
        </w:rPr>
        <w:t>损伤。就像</w:t>
      </w:r>
      <w:r>
        <w:rPr>
          <w:rFonts w:ascii="楷体" w:hAnsi="楷体" w:eastAsia="楷体" w:cs="宋体"/>
          <w:kern w:val="0"/>
          <w:sz w:val="28"/>
          <w:szCs w:val="28"/>
        </w:rPr>
        <w:t>去</w:t>
      </w:r>
      <w:r>
        <w:rPr>
          <w:rFonts w:hint="eastAsia" w:ascii="楷体" w:hAnsi="楷体" w:eastAsia="楷体" w:cs="宋体"/>
          <w:kern w:val="0"/>
          <w:sz w:val="28"/>
          <w:szCs w:val="28"/>
        </w:rPr>
        <w:t>救病人，</w:t>
      </w:r>
      <w:r>
        <w:rPr>
          <w:rFonts w:ascii="楷体" w:hAnsi="楷体" w:eastAsia="楷体" w:cs="宋体"/>
          <w:kern w:val="0"/>
          <w:sz w:val="28"/>
          <w:szCs w:val="28"/>
        </w:rPr>
        <w:t>首先</w:t>
      </w:r>
      <w:r>
        <w:rPr>
          <w:rFonts w:hint="eastAsia" w:ascii="楷体" w:hAnsi="楷体" w:eastAsia="楷体" w:cs="宋体"/>
          <w:kern w:val="0"/>
          <w:sz w:val="28"/>
          <w:szCs w:val="28"/>
        </w:rPr>
        <w:t>要</w:t>
      </w:r>
      <w:r>
        <w:rPr>
          <w:rFonts w:ascii="楷体" w:hAnsi="楷体" w:eastAsia="楷体" w:cs="宋体"/>
          <w:kern w:val="0"/>
          <w:sz w:val="28"/>
          <w:szCs w:val="28"/>
        </w:rPr>
        <w:t>保住自己的健康</w:t>
      </w:r>
      <w:r>
        <w:rPr>
          <w:rFonts w:hint="eastAsia" w:ascii="楷体" w:hAnsi="楷体" w:eastAsia="楷体" w:cs="宋体"/>
          <w:kern w:val="0"/>
          <w:sz w:val="28"/>
          <w:szCs w:val="28"/>
        </w:rPr>
        <w:t>，</w:t>
      </w:r>
      <w:r>
        <w:rPr>
          <w:rFonts w:ascii="楷体" w:hAnsi="楷体" w:eastAsia="楷体" w:cs="宋体"/>
          <w:kern w:val="0"/>
          <w:sz w:val="28"/>
          <w:szCs w:val="28"/>
        </w:rPr>
        <w:t>才能够更多</w:t>
      </w:r>
      <w:r>
        <w:rPr>
          <w:rFonts w:hint="eastAsia" w:ascii="楷体" w:hAnsi="楷体" w:eastAsia="楷体" w:cs="宋体"/>
          <w:kern w:val="0"/>
          <w:sz w:val="28"/>
          <w:szCs w:val="28"/>
        </w:rPr>
        <w:t>、</w:t>
      </w:r>
      <w:r>
        <w:rPr>
          <w:rFonts w:ascii="楷体" w:hAnsi="楷体" w:eastAsia="楷体" w:cs="宋体"/>
          <w:kern w:val="0"/>
          <w:sz w:val="28"/>
          <w:szCs w:val="28"/>
        </w:rPr>
        <w:t>更长远</w:t>
      </w:r>
      <w:r>
        <w:rPr>
          <w:rFonts w:hint="eastAsia" w:ascii="楷体" w:hAnsi="楷体" w:eastAsia="楷体" w:cs="宋体"/>
          <w:kern w:val="0"/>
          <w:sz w:val="28"/>
          <w:szCs w:val="28"/>
        </w:rPr>
        <w:t>地</w:t>
      </w:r>
      <w:r>
        <w:rPr>
          <w:rFonts w:ascii="楷体" w:hAnsi="楷体" w:eastAsia="楷体" w:cs="宋体"/>
          <w:kern w:val="0"/>
          <w:sz w:val="28"/>
          <w:szCs w:val="28"/>
        </w:rPr>
        <w:t>利益其他的病人</w:t>
      </w:r>
      <w:r>
        <w:rPr>
          <w:rFonts w:hint="eastAsia" w:ascii="楷体" w:hAnsi="楷体" w:eastAsia="楷体" w:cs="宋体"/>
          <w:kern w:val="0"/>
          <w:sz w:val="28"/>
          <w:szCs w:val="28"/>
        </w:rPr>
        <w:t>。</w:t>
      </w:r>
      <w:r>
        <w:rPr>
          <w:rFonts w:ascii="楷体" w:hAnsi="楷体" w:eastAsia="楷体" w:cs="宋体"/>
          <w:kern w:val="0"/>
          <w:sz w:val="28"/>
          <w:szCs w:val="28"/>
        </w:rPr>
        <w:t>如果为了</w:t>
      </w:r>
      <w:r>
        <w:rPr>
          <w:rFonts w:hint="eastAsia" w:ascii="楷体" w:hAnsi="楷体" w:eastAsia="楷体" w:cs="宋体"/>
          <w:kern w:val="0"/>
          <w:sz w:val="28"/>
          <w:szCs w:val="28"/>
        </w:rPr>
        <w:t>利益</w:t>
      </w:r>
      <w:r>
        <w:rPr>
          <w:rFonts w:ascii="楷体" w:hAnsi="楷体" w:eastAsia="楷体" w:cs="宋体"/>
          <w:kern w:val="0"/>
          <w:sz w:val="28"/>
          <w:szCs w:val="28"/>
        </w:rPr>
        <w:t>一个病人</w:t>
      </w:r>
      <w:r>
        <w:rPr>
          <w:rFonts w:hint="eastAsia" w:ascii="楷体" w:hAnsi="楷体" w:eastAsia="楷体" w:cs="宋体"/>
          <w:kern w:val="0"/>
          <w:sz w:val="28"/>
          <w:szCs w:val="28"/>
        </w:rPr>
        <w:t>，</w:t>
      </w:r>
      <w:r>
        <w:rPr>
          <w:rFonts w:ascii="楷体" w:hAnsi="楷体" w:eastAsia="楷体" w:cs="宋体"/>
          <w:kern w:val="0"/>
          <w:sz w:val="28"/>
          <w:szCs w:val="28"/>
        </w:rPr>
        <w:t>自己身患重病</w:t>
      </w:r>
      <w:r>
        <w:rPr>
          <w:rFonts w:hint="eastAsia" w:ascii="楷体" w:hAnsi="楷体" w:eastAsia="楷体" w:cs="宋体"/>
          <w:kern w:val="0"/>
          <w:sz w:val="28"/>
          <w:szCs w:val="28"/>
        </w:rPr>
        <w:t>，</w:t>
      </w:r>
      <w:r>
        <w:rPr>
          <w:rFonts w:ascii="楷体" w:hAnsi="楷体" w:eastAsia="楷体" w:cs="宋体"/>
          <w:kern w:val="0"/>
          <w:sz w:val="28"/>
          <w:szCs w:val="28"/>
        </w:rPr>
        <w:t>没有办法再行医，损失的是更多病人的利益</w:t>
      </w:r>
      <w:r>
        <w:rPr>
          <w:rFonts w:hint="eastAsia" w:ascii="楷体" w:hAnsi="楷体" w:eastAsia="楷体" w:cs="宋体"/>
          <w:kern w:val="0"/>
          <w:sz w:val="28"/>
          <w:szCs w:val="28"/>
        </w:rPr>
        <w:t>。</w:t>
      </w:r>
      <w:r>
        <w:rPr>
          <w:rFonts w:ascii="楷体" w:hAnsi="楷体" w:eastAsia="楷体" w:cs="宋体"/>
          <w:kern w:val="0"/>
          <w:sz w:val="28"/>
          <w:szCs w:val="28"/>
        </w:rPr>
        <w:t>我们</w:t>
      </w:r>
      <w:r>
        <w:rPr>
          <w:rFonts w:hint="eastAsia" w:ascii="楷体" w:hAnsi="楷体" w:eastAsia="楷体" w:cs="宋体"/>
          <w:kern w:val="0"/>
          <w:sz w:val="28"/>
          <w:szCs w:val="28"/>
        </w:rPr>
        <w:t>可以</w:t>
      </w:r>
      <w:r>
        <w:rPr>
          <w:rFonts w:ascii="楷体" w:hAnsi="楷体" w:eastAsia="楷体" w:cs="宋体"/>
          <w:kern w:val="0"/>
          <w:sz w:val="28"/>
          <w:szCs w:val="28"/>
        </w:rPr>
        <w:t>做选择时，尽量不要在有暖</w:t>
      </w:r>
      <w:r>
        <w:rPr>
          <w:rFonts w:hint="eastAsia" w:ascii="楷体" w:hAnsi="楷体" w:eastAsia="楷体" w:cs="宋体"/>
          <w:kern w:val="0"/>
          <w:sz w:val="28"/>
          <w:szCs w:val="28"/>
        </w:rPr>
        <w:t>相</w:t>
      </w:r>
      <w:r>
        <w:rPr>
          <w:rFonts w:ascii="楷体" w:hAnsi="楷体" w:eastAsia="楷体" w:cs="宋体"/>
          <w:kern w:val="0"/>
          <w:sz w:val="28"/>
          <w:szCs w:val="28"/>
        </w:rPr>
        <w:t>的时候</w:t>
      </w:r>
      <w:r>
        <w:rPr>
          <w:rFonts w:hint="eastAsia" w:ascii="楷体" w:hAnsi="楷体" w:eastAsia="楷体" w:cs="宋体"/>
          <w:kern w:val="0"/>
          <w:sz w:val="28"/>
          <w:szCs w:val="28"/>
        </w:rPr>
        <w:t>，</w:t>
      </w:r>
      <w:r>
        <w:rPr>
          <w:rFonts w:ascii="楷体" w:hAnsi="楷体" w:eastAsia="楷体" w:cs="宋体"/>
          <w:kern w:val="0"/>
          <w:sz w:val="28"/>
          <w:szCs w:val="28"/>
        </w:rPr>
        <w:t>着急去做利益众生的事情。</w:t>
      </w:r>
    </w:p>
    <w:p>
      <w:pPr>
        <w:spacing w:line="360" w:lineRule="auto"/>
        <w:ind w:firstLine="560" w:firstLineChars="200"/>
        <w:rPr>
          <w:rFonts w:ascii="黑体" w:hAnsi="黑体" w:eastAsia="黑体"/>
          <w:sz w:val="28"/>
          <w:szCs w:val="28"/>
        </w:rPr>
      </w:pPr>
      <w:r>
        <w:rPr>
          <w:rFonts w:hint="eastAsia" w:ascii="黑体" w:hAnsi="黑体" w:eastAsia="黑体"/>
          <w:bCs/>
          <w:sz w:val="28"/>
          <w:szCs w:val="28"/>
        </w:rPr>
        <w:t>只有得地的菩萨才能真正成办利益众生之事，他们的加持犹如妙瓶的成就，既能成熟他众，也不会使自己空空荡荡而始终满满当当，他们的窍诀就像酥油主灯一样，既能点亮其他油灯，也不会使自己有所障蔽。</w:t>
      </w:r>
      <w:r>
        <w:rPr>
          <w:rFonts w:ascii="黑体" w:hAnsi="黑体" w:eastAsia="黑体"/>
          <w:bCs/>
          <w:sz w:val="28"/>
          <w:szCs w:val="28"/>
        </w:rPr>
        <w:t>”</w:t>
      </w:r>
    </w:p>
    <w:p>
      <w:pPr>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第三种，就是</w:t>
      </w:r>
      <w:r>
        <w:rPr>
          <w:rFonts w:hint="eastAsia" w:ascii="楷体" w:hAnsi="楷体" w:eastAsia="楷体" w:cs="宋体"/>
          <w:kern w:val="0"/>
          <w:sz w:val="28"/>
          <w:szCs w:val="28"/>
        </w:rPr>
        <w:t>自他二利，登</w:t>
      </w:r>
      <w:r>
        <w:rPr>
          <w:rFonts w:ascii="楷体" w:hAnsi="楷体" w:eastAsia="楷体" w:cs="宋体"/>
          <w:kern w:val="0"/>
          <w:sz w:val="28"/>
          <w:szCs w:val="28"/>
        </w:rPr>
        <w:t>地的菩萨能够真实</w:t>
      </w:r>
      <w:r>
        <w:rPr>
          <w:rFonts w:hint="eastAsia" w:ascii="楷体" w:hAnsi="楷体" w:eastAsia="楷体" w:cs="宋体"/>
          <w:kern w:val="0"/>
          <w:sz w:val="28"/>
          <w:szCs w:val="28"/>
        </w:rPr>
        <w:t>地</w:t>
      </w:r>
      <w:r>
        <w:rPr>
          <w:rFonts w:ascii="楷体" w:hAnsi="楷体" w:eastAsia="楷体" w:cs="宋体"/>
          <w:kern w:val="0"/>
          <w:sz w:val="28"/>
          <w:szCs w:val="28"/>
        </w:rPr>
        <w:t>利益众生，他们的加持犹如</w:t>
      </w:r>
      <w:r>
        <w:rPr>
          <w:rFonts w:hint="eastAsia" w:ascii="楷体" w:hAnsi="楷体" w:eastAsia="楷体"/>
          <w:sz w:val="28"/>
          <w:szCs w:val="28"/>
        </w:rPr>
        <w:t>妙瓶。妙瓶</w:t>
      </w:r>
      <w:r>
        <w:rPr>
          <w:rFonts w:ascii="楷体" w:hAnsi="楷体" w:eastAsia="楷体" w:cs="宋体"/>
          <w:kern w:val="0"/>
          <w:sz w:val="28"/>
          <w:szCs w:val="28"/>
        </w:rPr>
        <w:t>和前面的</w:t>
      </w:r>
      <w:r>
        <w:rPr>
          <w:rFonts w:hint="eastAsia" w:ascii="楷体" w:hAnsi="楷体" w:eastAsia="楷体" w:cs="宋体"/>
          <w:kern w:val="0"/>
          <w:sz w:val="28"/>
          <w:szCs w:val="28"/>
        </w:rPr>
        <w:t>普通瓶不一样，</w:t>
      </w:r>
      <w:r>
        <w:rPr>
          <w:rFonts w:ascii="楷体" w:hAnsi="楷体" w:eastAsia="楷体" w:cs="宋体"/>
          <w:kern w:val="0"/>
          <w:sz w:val="28"/>
          <w:szCs w:val="28"/>
        </w:rPr>
        <w:t>普通瓶只能装一瓶水</w:t>
      </w:r>
      <w:r>
        <w:rPr>
          <w:rFonts w:hint="eastAsia" w:ascii="楷体" w:hAnsi="楷体" w:eastAsia="楷体" w:cs="宋体"/>
          <w:kern w:val="0"/>
          <w:sz w:val="28"/>
          <w:szCs w:val="28"/>
        </w:rPr>
        <w:t>，</w:t>
      </w:r>
      <w:r>
        <w:rPr>
          <w:rFonts w:ascii="楷体" w:hAnsi="楷体" w:eastAsia="楷体" w:cs="宋体"/>
          <w:kern w:val="0"/>
          <w:sz w:val="28"/>
          <w:szCs w:val="28"/>
        </w:rPr>
        <w:t>倒完就没有了</w:t>
      </w:r>
      <w:r>
        <w:rPr>
          <w:rFonts w:hint="eastAsia" w:ascii="楷体" w:hAnsi="楷体" w:eastAsia="楷体" w:cs="宋体"/>
          <w:kern w:val="0"/>
          <w:sz w:val="28"/>
          <w:szCs w:val="28"/>
        </w:rPr>
        <w:t>，</w:t>
      </w:r>
      <w:r>
        <w:rPr>
          <w:rFonts w:ascii="楷体" w:hAnsi="楷体" w:eastAsia="楷体" w:cs="宋体"/>
          <w:kern w:val="0"/>
          <w:sz w:val="28"/>
          <w:szCs w:val="28"/>
        </w:rPr>
        <w:t>不会自动</w:t>
      </w:r>
      <w:r>
        <w:rPr>
          <w:rFonts w:hint="eastAsia" w:ascii="楷体" w:hAnsi="楷体" w:eastAsia="楷体" w:cs="宋体"/>
          <w:kern w:val="0"/>
          <w:sz w:val="28"/>
          <w:szCs w:val="28"/>
        </w:rPr>
        <w:t>续满。</w:t>
      </w:r>
      <w:r>
        <w:rPr>
          <w:rFonts w:hint="eastAsia" w:ascii="楷体" w:hAnsi="楷体" w:eastAsia="楷体"/>
          <w:sz w:val="28"/>
          <w:szCs w:val="28"/>
        </w:rPr>
        <w:t>妙瓶</w:t>
      </w:r>
      <w:r>
        <w:rPr>
          <w:rFonts w:ascii="楷体" w:hAnsi="楷体" w:eastAsia="楷体" w:cs="宋体"/>
          <w:kern w:val="0"/>
          <w:sz w:val="28"/>
          <w:szCs w:val="28"/>
        </w:rPr>
        <w:t>具有自动续</w:t>
      </w:r>
      <w:r>
        <w:rPr>
          <w:rFonts w:hint="eastAsia" w:ascii="楷体" w:hAnsi="楷体" w:eastAsia="楷体" w:cs="宋体"/>
          <w:kern w:val="0"/>
          <w:sz w:val="28"/>
          <w:szCs w:val="28"/>
        </w:rPr>
        <w:t>满的功能，</w:t>
      </w:r>
      <w:r>
        <w:rPr>
          <w:rFonts w:ascii="楷体" w:hAnsi="楷体" w:eastAsia="楷体" w:cs="宋体"/>
          <w:kern w:val="0"/>
          <w:sz w:val="28"/>
          <w:szCs w:val="28"/>
        </w:rPr>
        <w:t>永远都</w:t>
      </w:r>
      <w:r>
        <w:rPr>
          <w:rFonts w:hint="eastAsia" w:ascii="楷体" w:hAnsi="楷体" w:eastAsia="楷体" w:cs="宋体"/>
          <w:kern w:val="0"/>
          <w:sz w:val="28"/>
          <w:szCs w:val="28"/>
        </w:rPr>
        <w:t>倒</w:t>
      </w:r>
      <w:r>
        <w:rPr>
          <w:rFonts w:ascii="楷体" w:hAnsi="楷体" w:eastAsia="楷体" w:cs="宋体"/>
          <w:kern w:val="0"/>
          <w:sz w:val="28"/>
          <w:szCs w:val="28"/>
        </w:rPr>
        <w:t>不</w:t>
      </w:r>
      <w:r>
        <w:rPr>
          <w:rFonts w:hint="eastAsia" w:ascii="楷体" w:hAnsi="楷体" w:eastAsia="楷体" w:cs="宋体"/>
          <w:kern w:val="0"/>
          <w:sz w:val="28"/>
          <w:szCs w:val="28"/>
        </w:rPr>
        <w:t>尽。</w:t>
      </w:r>
    </w:p>
    <w:p>
      <w:pPr>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为什么叫妙瓶呢？</w:t>
      </w:r>
      <w:r>
        <w:rPr>
          <w:rFonts w:ascii="楷体" w:hAnsi="楷体" w:eastAsia="楷体" w:cs="宋体"/>
          <w:kern w:val="0"/>
          <w:sz w:val="28"/>
          <w:szCs w:val="28"/>
        </w:rPr>
        <w:t>类似于汉地以前</w:t>
      </w:r>
      <w:r>
        <w:rPr>
          <w:rFonts w:hint="eastAsia" w:ascii="楷体" w:hAnsi="楷体" w:eastAsia="楷体" w:cs="宋体"/>
          <w:kern w:val="0"/>
          <w:sz w:val="28"/>
          <w:szCs w:val="28"/>
        </w:rPr>
        <w:t>的</w:t>
      </w:r>
      <w:r>
        <w:rPr>
          <w:rFonts w:ascii="楷体" w:hAnsi="楷体" w:eastAsia="楷体" w:cs="宋体"/>
          <w:kern w:val="0"/>
          <w:sz w:val="28"/>
          <w:szCs w:val="28"/>
        </w:rPr>
        <w:t>聚宝盆，</w:t>
      </w:r>
      <w:r>
        <w:rPr>
          <w:rFonts w:hint="eastAsia" w:ascii="楷体" w:hAnsi="楷体" w:eastAsia="楷体" w:cs="宋体"/>
          <w:kern w:val="0"/>
          <w:sz w:val="28"/>
          <w:szCs w:val="28"/>
        </w:rPr>
        <w:t>倒</w:t>
      </w:r>
      <w:r>
        <w:rPr>
          <w:rFonts w:ascii="楷体" w:hAnsi="楷体" w:eastAsia="楷体" w:cs="宋体"/>
          <w:kern w:val="0"/>
          <w:sz w:val="28"/>
          <w:szCs w:val="28"/>
        </w:rPr>
        <w:t>出去</w:t>
      </w:r>
      <w:r>
        <w:rPr>
          <w:rFonts w:hint="eastAsia" w:ascii="楷体" w:hAnsi="楷体" w:eastAsia="楷体" w:cs="宋体"/>
          <w:kern w:val="0"/>
          <w:sz w:val="28"/>
          <w:szCs w:val="28"/>
        </w:rPr>
        <w:t>又</w:t>
      </w:r>
      <w:r>
        <w:rPr>
          <w:rFonts w:ascii="楷体" w:hAnsi="楷体" w:eastAsia="楷体" w:cs="宋体"/>
          <w:kern w:val="0"/>
          <w:sz w:val="28"/>
          <w:szCs w:val="28"/>
        </w:rPr>
        <w:t>满了</w:t>
      </w:r>
      <w:r>
        <w:rPr>
          <w:rFonts w:hint="eastAsia" w:ascii="楷体" w:hAnsi="楷体" w:eastAsia="楷体" w:cs="宋体"/>
          <w:kern w:val="0"/>
          <w:sz w:val="28"/>
          <w:szCs w:val="28"/>
        </w:rPr>
        <w:t>，</w:t>
      </w:r>
      <w:r>
        <w:rPr>
          <w:rFonts w:ascii="楷体" w:hAnsi="楷体" w:eastAsia="楷体" w:cs="宋体"/>
          <w:kern w:val="0"/>
          <w:sz w:val="28"/>
          <w:szCs w:val="28"/>
        </w:rPr>
        <w:t>总是源源不断</w:t>
      </w:r>
      <w:r>
        <w:rPr>
          <w:rFonts w:hint="eastAsia" w:ascii="楷体" w:hAnsi="楷体" w:eastAsia="楷体" w:cs="宋体"/>
          <w:kern w:val="0"/>
          <w:sz w:val="28"/>
          <w:szCs w:val="28"/>
        </w:rPr>
        <w:t>。</w:t>
      </w:r>
      <w:r>
        <w:rPr>
          <w:rFonts w:ascii="楷体" w:hAnsi="楷体" w:eastAsia="楷体" w:cs="宋体"/>
          <w:kern w:val="0"/>
          <w:sz w:val="28"/>
          <w:szCs w:val="28"/>
        </w:rPr>
        <w:t>妙</w:t>
      </w:r>
      <w:r>
        <w:rPr>
          <w:rFonts w:hint="eastAsia" w:ascii="楷体" w:hAnsi="楷体" w:eastAsia="楷体" w:cs="宋体"/>
          <w:kern w:val="0"/>
          <w:sz w:val="28"/>
          <w:szCs w:val="28"/>
        </w:rPr>
        <w:t>瓶</w:t>
      </w:r>
      <w:r>
        <w:rPr>
          <w:rFonts w:ascii="楷体" w:hAnsi="楷体" w:eastAsia="楷体" w:cs="宋体"/>
          <w:kern w:val="0"/>
          <w:sz w:val="28"/>
          <w:szCs w:val="28"/>
        </w:rPr>
        <w:t>类似这样，装满了甘露，永远</w:t>
      </w:r>
      <w:r>
        <w:rPr>
          <w:rFonts w:hint="eastAsia" w:ascii="楷体" w:hAnsi="楷体" w:eastAsia="楷体" w:cs="宋体"/>
          <w:kern w:val="0"/>
          <w:sz w:val="28"/>
          <w:szCs w:val="28"/>
        </w:rPr>
        <w:t>倒</w:t>
      </w:r>
      <w:r>
        <w:rPr>
          <w:rFonts w:ascii="楷体" w:hAnsi="楷体" w:eastAsia="楷体" w:cs="宋体"/>
          <w:kern w:val="0"/>
          <w:sz w:val="28"/>
          <w:szCs w:val="28"/>
        </w:rPr>
        <w:t>不尽，自动</w:t>
      </w:r>
      <w:r>
        <w:rPr>
          <w:rFonts w:hint="eastAsia" w:ascii="楷体" w:hAnsi="楷体" w:eastAsia="楷体" w:cs="宋体"/>
          <w:kern w:val="0"/>
          <w:sz w:val="28"/>
          <w:szCs w:val="28"/>
        </w:rPr>
        <w:t>续</w:t>
      </w:r>
      <w:r>
        <w:rPr>
          <w:rFonts w:ascii="楷体" w:hAnsi="楷体" w:eastAsia="楷体" w:cs="宋体"/>
          <w:kern w:val="0"/>
          <w:sz w:val="28"/>
          <w:szCs w:val="28"/>
        </w:rPr>
        <w:t>满，像泉水一样</w:t>
      </w:r>
      <w:r>
        <w:rPr>
          <w:rFonts w:hint="eastAsia" w:ascii="楷体" w:hAnsi="楷体" w:eastAsia="楷体" w:cs="宋体"/>
          <w:kern w:val="0"/>
          <w:sz w:val="28"/>
          <w:szCs w:val="28"/>
        </w:rPr>
        <w:t>。</w:t>
      </w:r>
      <w:r>
        <w:rPr>
          <w:rFonts w:ascii="楷体" w:hAnsi="楷体" w:eastAsia="楷体" w:cs="宋体"/>
          <w:kern w:val="0"/>
          <w:sz w:val="28"/>
          <w:szCs w:val="28"/>
        </w:rPr>
        <w:t>前面</w:t>
      </w:r>
      <w:r>
        <w:rPr>
          <w:rFonts w:hint="eastAsia" w:ascii="楷体" w:hAnsi="楷体" w:eastAsia="楷体" w:cs="宋体"/>
          <w:kern w:val="0"/>
          <w:sz w:val="28"/>
          <w:szCs w:val="28"/>
        </w:rPr>
        <w:t>的（普通瓶）</w:t>
      </w:r>
      <w:r>
        <w:rPr>
          <w:rFonts w:ascii="楷体" w:hAnsi="楷体" w:eastAsia="楷体" w:cs="宋体"/>
          <w:kern w:val="0"/>
          <w:sz w:val="28"/>
          <w:szCs w:val="28"/>
        </w:rPr>
        <w:t>就像水池一样</w:t>
      </w:r>
      <w:r>
        <w:rPr>
          <w:rFonts w:hint="eastAsia" w:ascii="楷体" w:hAnsi="楷体" w:eastAsia="楷体" w:cs="宋体"/>
          <w:kern w:val="0"/>
          <w:sz w:val="28"/>
          <w:szCs w:val="28"/>
        </w:rPr>
        <w:t>，一舀就没了；后面的（妙瓶）</w:t>
      </w:r>
      <w:r>
        <w:rPr>
          <w:rFonts w:ascii="楷体" w:hAnsi="楷体" w:eastAsia="楷体" w:cs="宋体"/>
          <w:kern w:val="0"/>
          <w:sz w:val="28"/>
          <w:szCs w:val="28"/>
        </w:rPr>
        <w:t>就像泉水一样</w:t>
      </w:r>
      <w:r>
        <w:rPr>
          <w:rFonts w:hint="eastAsia" w:ascii="楷体" w:hAnsi="楷体" w:eastAsia="楷体" w:cs="宋体"/>
          <w:kern w:val="0"/>
          <w:sz w:val="28"/>
          <w:szCs w:val="28"/>
        </w:rPr>
        <w:t>，</w:t>
      </w:r>
      <w:r>
        <w:rPr>
          <w:rFonts w:ascii="楷体" w:hAnsi="楷体" w:eastAsia="楷体" w:cs="宋体"/>
          <w:kern w:val="0"/>
          <w:sz w:val="28"/>
          <w:szCs w:val="28"/>
        </w:rPr>
        <w:t>每天去取</w:t>
      </w:r>
      <w:r>
        <w:rPr>
          <w:rFonts w:hint="eastAsia" w:ascii="楷体" w:hAnsi="楷体" w:eastAsia="楷体" w:cs="宋体"/>
          <w:kern w:val="0"/>
          <w:sz w:val="28"/>
          <w:szCs w:val="28"/>
        </w:rPr>
        <w:t>，</w:t>
      </w:r>
      <w:r>
        <w:rPr>
          <w:rFonts w:ascii="楷体" w:hAnsi="楷体" w:eastAsia="楷体" w:cs="宋体"/>
          <w:kern w:val="0"/>
          <w:sz w:val="28"/>
          <w:szCs w:val="28"/>
        </w:rPr>
        <w:t>每天都不断在</w:t>
      </w:r>
      <w:r>
        <w:rPr>
          <w:rFonts w:hint="eastAsia" w:ascii="楷体" w:hAnsi="楷体" w:eastAsia="楷体" w:cs="宋体"/>
          <w:kern w:val="0"/>
          <w:sz w:val="28"/>
          <w:szCs w:val="28"/>
        </w:rPr>
        <w:t>涌</w:t>
      </w:r>
      <w:r>
        <w:rPr>
          <w:rFonts w:ascii="楷体" w:hAnsi="楷体" w:eastAsia="楷体" w:cs="宋体"/>
          <w:kern w:val="0"/>
          <w:sz w:val="28"/>
          <w:szCs w:val="28"/>
        </w:rPr>
        <w:t>出，不会枯竭</w:t>
      </w:r>
      <w:r>
        <w:rPr>
          <w:rFonts w:hint="eastAsia" w:ascii="楷体" w:hAnsi="楷体" w:eastAsia="楷体" w:cs="宋体"/>
          <w:kern w:val="0"/>
          <w:sz w:val="28"/>
          <w:szCs w:val="28"/>
        </w:rPr>
        <w:t>。</w:t>
      </w:r>
      <w:r>
        <w:rPr>
          <w:rFonts w:ascii="楷体" w:hAnsi="楷体" w:eastAsia="楷体" w:cs="宋体"/>
          <w:kern w:val="0"/>
          <w:sz w:val="28"/>
          <w:szCs w:val="28"/>
        </w:rPr>
        <w:t>登地以上的菩萨利益众生</w:t>
      </w:r>
      <w:r>
        <w:rPr>
          <w:rFonts w:hint="eastAsia" w:ascii="楷体" w:hAnsi="楷体" w:eastAsia="楷体" w:cs="宋体"/>
          <w:kern w:val="0"/>
          <w:sz w:val="28"/>
          <w:szCs w:val="28"/>
        </w:rPr>
        <w:t>，</w:t>
      </w:r>
      <w:r>
        <w:rPr>
          <w:rFonts w:ascii="楷体" w:hAnsi="楷体" w:eastAsia="楷体" w:cs="宋体"/>
          <w:kern w:val="0"/>
          <w:sz w:val="28"/>
          <w:szCs w:val="28"/>
        </w:rPr>
        <w:t>自己永远不会干涸</w:t>
      </w:r>
      <w:r>
        <w:rPr>
          <w:rFonts w:hint="eastAsia" w:ascii="楷体" w:hAnsi="楷体" w:eastAsia="楷体" w:cs="宋体"/>
          <w:kern w:val="0"/>
          <w:sz w:val="28"/>
          <w:szCs w:val="28"/>
        </w:rPr>
        <w:t>。</w:t>
      </w:r>
      <w:r>
        <w:rPr>
          <w:rFonts w:ascii="楷体" w:hAnsi="楷体" w:eastAsia="楷体" w:cs="宋体"/>
          <w:kern w:val="0"/>
          <w:sz w:val="28"/>
          <w:szCs w:val="28"/>
        </w:rPr>
        <w:t>能够满足众生</w:t>
      </w:r>
      <w:r>
        <w:rPr>
          <w:rFonts w:hint="eastAsia" w:ascii="楷体" w:hAnsi="楷体" w:eastAsia="楷体" w:cs="宋体"/>
          <w:kern w:val="0"/>
          <w:sz w:val="28"/>
          <w:szCs w:val="28"/>
        </w:rPr>
        <w:t>、</w:t>
      </w:r>
      <w:r>
        <w:rPr>
          <w:rFonts w:ascii="楷体" w:hAnsi="楷体" w:eastAsia="楷体" w:cs="宋体"/>
          <w:kern w:val="0"/>
          <w:sz w:val="28"/>
          <w:szCs w:val="28"/>
        </w:rPr>
        <w:t>成就众生，但是</w:t>
      </w:r>
      <w:r>
        <w:rPr>
          <w:rFonts w:hint="eastAsia" w:ascii="楷体" w:hAnsi="楷体" w:eastAsia="楷体" w:cs="宋体"/>
          <w:kern w:val="0"/>
          <w:sz w:val="28"/>
          <w:szCs w:val="28"/>
        </w:rPr>
        <w:t>自己</w:t>
      </w:r>
      <w:r>
        <w:rPr>
          <w:rFonts w:ascii="楷体" w:hAnsi="楷体" w:eastAsia="楷体" w:cs="宋体"/>
          <w:kern w:val="0"/>
          <w:sz w:val="28"/>
          <w:szCs w:val="28"/>
        </w:rPr>
        <w:t>不会空空荡荡</w:t>
      </w:r>
      <w:r>
        <w:rPr>
          <w:rFonts w:hint="eastAsia" w:ascii="楷体" w:hAnsi="楷体" w:eastAsia="楷体" w:cs="宋体"/>
          <w:kern w:val="0"/>
          <w:sz w:val="28"/>
          <w:szCs w:val="28"/>
        </w:rPr>
        <w:t>，</w:t>
      </w:r>
      <w:r>
        <w:rPr>
          <w:rFonts w:ascii="楷体" w:hAnsi="楷体" w:eastAsia="楷体" w:cs="宋体"/>
          <w:kern w:val="0"/>
          <w:sz w:val="28"/>
          <w:szCs w:val="28"/>
        </w:rPr>
        <w:t>始终都是</w:t>
      </w:r>
      <w:r>
        <w:rPr>
          <w:rFonts w:hint="eastAsia" w:ascii="楷体" w:hAnsi="楷体" w:eastAsia="楷体" w:cs="宋体"/>
          <w:kern w:val="0"/>
          <w:sz w:val="28"/>
          <w:szCs w:val="28"/>
        </w:rPr>
        <w:t>满满当当的。</w:t>
      </w:r>
    </w:p>
    <w:p>
      <w:pPr>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他们传</w:t>
      </w:r>
      <w:r>
        <w:rPr>
          <w:rFonts w:ascii="楷体" w:hAnsi="楷体" w:eastAsia="楷体" w:cs="宋体"/>
          <w:kern w:val="0"/>
          <w:sz w:val="28"/>
          <w:szCs w:val="28"/>
        </w:rPr>
        <w:t>给别人</w:t>
      </w:r>
      <w:r>
        <w:rPr>
          <w:rFonts w:hint="eastAsia" w:ascii="楷体" w:hAnsi="楷体" w:eastAsia="楷体" w:cs="宋体"/>
          <w:kern w:val="0"/>
          <w:sz w:val="28"/>
          <w:szCs w:val="28"/>
        </w:rPr>
        <w:t>的修行的窍诀，</w:t>
      </w:r>
      <w:r>
        <w:rPr>
          <w:rFonts w:ascii="楷体" w:hAnsi="楷体" w:eastAsia="楷体" w:cs="宋体"/>
          <w:kern w:val="0"/>
          <w:sz w:val="28"/>
          <w:szCs w:val="28"/>
        </w:rPr>
        <w:t>就像酥油主灯一样</w:t>
      </w:r>
      <w:r>
        <w:rPr>
          <w:rFonts w:hint="eastAsia" w:ascii="楷体" w:hAnsi="楷体" w:eastAsia="楷体" w:cs="宋体"/>
          <w:kern w:val="0"/>
          <w:sz w:val="28"/>
          <w:szCs w:val="28"/>
        </w:rPr>
        <w:t>。酥油</w:t>
      </w:r>
      <w:r>
        <w:rPr>
          <w:rFonts w:ascii="楷体" w:hAnsi="楷体" w:eastAsia="楷体" w:cs="宋体"/>
          <w:kern w:val="0"/>
          <w:sz w:val="28"/>
          <w:szCs w:val="28"/>
        </w:rPr>
        <w:t>主灯能够</w:t>
      </w:r>
      <w:r>
        <w:rPr>
          <w:rFonts w:hint="eastAsia" w:ascii="楷体" w:hAnsi="楷体" w:eastAsia="楷体" w:cs="宋体"/>
          <w:kern w:val="0"/>
          <w:sz w:val="28"/>
          <w:szCs w:val="28"/>
        </w:rPr>
        <w:t>点亮</w:t>
      </w:r>
      <w:r>
        <w:rPr>
          <w:rFonts w:ascii="楷体" w:hAnsi="楷体" w:eastAsia="楷体" w:cs="宋体"/>
          <w:kern w:val="0"/>
          <w:sz w:val="28"/>
          <w:szCs w:val="28"/>
        </w:rPr>
        <w:t>其他油灯，自己也不会有所</w:t>
      </w:r>
      <w:r>
        <w:rPr>
          <w:rFonts w:hint="eastAsia" w:ascii="楷体" w:hAnsi="楷体" w:eastAsia="楷体" w:cs="宋体"/>
          <w:kern w:val="0"/>
          <w:sz w:val="28"/>
          <w:szCs w:val="28"/>
        </w:rPr>
        <w:t>障蔽。</w:t>
      </w:r>
      <w:r>
        <w:rPr>
          <w:rFonts w:ascii="楷体" w:hAnsi="楷体" w:eastAsia="楷体" w:cs="宋体"/>
          <w:kern w:val="0"/>
          <w:sz w:val="28"/>
          <w:szCs w:val="28"/>
        </w:rPr>
        <w:t>是什么意思呢？</w:t>
      </w:r>
      <w:r>
        <w:rPr>
          <w:rFonts w:hint="eastAsia" w:ascii="楷体" w:hAnsi="楷体" w:eastAsia="楷体" w:cs="宋体"/>
          <w:kern w:val="0"/>
          <w:sz w:val="28"/>
          <w:szCs w:val="28"/>
        </w:rPr>
        <w:t>在</w:t>
      </w:r>
      <w:r>
        <w:rPr>
          <w:rFonts w:ascii="楷体" w:hAnsi="楷体" w:eastAsia="楷体" w:cs="宋体"/>
          <w:kern w:val="0"/>
          <w:sz w:val="28"/>
          <w:szCs w:val="28"/>
        </w:rPr>
        <w:t>大型的</w:t>
      </w:r>
      <w:r>
        <w:rPr>
          <w:rFonts w:hint="eastAsia" w:ascii="楷体" w:hAnsi="楷体" w:eastAsia="楷体" w:cs="宋体"/>
          <w:kern w:val="0"/>
          <w:sz w:val="28"/>
          <w:szCs w:val="28"/>
        </w:rPr>
        <w:t>供</w:t>
      </w:r>
      <w:r>
        <w:rPr>
          <w:rFonts w:ascii="楷体" w:hAnsi="楷体" w:eastAsia="楷体" w:cs="宋体"/>
          <w:kern w:val="0"/>
          <w:sz w:val="28"/>
          <w:szCs w:val="28"/>
        </w:rPr>
        <w:t>灯房里，</w:t>
      </w:r>
      <w:r>
        <w:rPr>
          <w:rFonts w:hint="eastAsia" w:ascii="楷体" w:hAnsi="楷体" w:eastAsia="楷体" w:cs="宋体"/>
          <w:kern w:val="0"/>
          <w:sz w:val="28"/>
          <w:szCs w:val="28"/>
        </w:rPr>
        <w:t>有</w:t>
      </w:r>
      <w:r>
        <w:rPr>
          <w:rFonts w:ascii="楷体" w:hAnsi="楷体" w:eastAsia="楷体" w:cs="宋体"/>
          <w:kern w:val="0"/>
          <w:sz w:val="28"/>
          <w:szCs w:val="28"/>
        </w:rPr>
        <w:t>很多的油灯</w:t>
      </w:r>
      <w:r>
        <w:rPr>
          <w:rFonts w:hint="eastAsia" w:ascii="楷体" w:hAnsi="楷体" w:eastAsia="楷体" w:cs="宋体"/>
          <w:kern w:val="0"/>
          <w:sz w:val="28"/>
          <w:szCs w:val="28"/>
        </w:rPr>
        <w:t>需要去点燃。通常</w:t>
      </w:r>
      <w:r>
        <w:rPr>
          <w:rFonts w:ascii="楷体" w:hAnsi="楷体" w:eastAsia="楷体" w:cs="宋体"/>
          <w:kern w:val="0"/>
          <w:sz w:val="28"/>
          <w:szCs w:val="28"/>
        </w:rPr>
        <w:t>中央有一盏很大的灯，我们</w:t>
      </w:r>
      <w:r>
        <w:rPr>
          <w:rFonts w:hint="eastAsia" w:ascii="楷体" w:hAnsi="楷体" w:eastAsia="楷体" w:cs="宋体"/>
          <w:kern w:val="0"/>
          <w:sz w:val="28"/>
          <w:szCs w:val="28"/>
        </w:rPr>
        <w:t>就用主灯的火点燃其他的油灯，同时，主灯是</w:t>
      </w:r>
      <w:r>
        <w:rPr>
          <w:rFonts w:ascii="楷体" w:hAnsi="楷体" w:eastAsia="楷体" w:cs="宋体"/>
          <w:kern w:val="0"/>
          <w:sz w:val="28"/>
          <w:szCs w:val="28"/>
        </w:rPr>
        <w:t>不会</w:t>
      </w:r>
      <w:r>
        <w:rPr>
          <w:rFonts w:hint="eastAsia" w:ascii="楷体" w:hAnsi="楷体" w:eastAsia="楷体" w:cs="宋体"/>
          <w:kern w:val="0"/>
          <w:sz w:val="28"/>
          <w:szCs w:val="28"/>
        </w:rPr>
        <w:t>灭</w:t>
      </w:r>
      <w:r>
        <w:rPr>
          <w:rFonts w:ascii="楷体" w:hAnsi="楷体" w:eastAsia="楷体" w:cs="宋体"/>
          <w:kern w:val="0"/>
          <w:sz w:val="28"/>
          <w:szCs w:val="28"/>
        </w:rPr>
        <w:t>的，</w:t>
      </w:r>
      <w:r>
        <w:rPr>
          <w:rFonts w:hint="eastAsia" w:ascii="楷体" w:hAnsi="楷体" w:eastAsia="楷体" w:cs="宋体"/>
          <w:kern w:val="0"/>
          <w:sz w:val="28"/>
          <w:szCs w:val="28"/>
        </w:rPr>
        <w:t>这</w:t>
      </w:r>
      <w:r>
        <w:rPr>
          <w:rFonts w:ascii="楷体" w:hAnsi="楷体" w:eastAsia="楷体" w:cs="宋体"/>
          <w:kern w:val="0"/>
          <w:sz w:val="28"/>
          <w:szCs w:val="28"/>
        </w:rPr>
        <w:t>就是</w:t>
      </w:r>
      <w:r>
        <w:rPr>
          <w:rFonts w:hint="eastAsia" w:ascii="楷体" w:hAnsi="楷体" w:eastAsia="楷体" w:cs="宋体"/>
          <w:kern w:val="0"/>
          <w:sz w:val="28"/>
          <w:szCs w:val="28"/>
        </w:rPr>
        <w:t>传灯的</w:t>
      </w:r>
      <w:r>
        <w:rPr>
          <w:rFonts w:ascii="楷体" w:hAnsi="楷体" w:eastAsia="楷体" w:cs="宋体"/>
          <w:kern w:val="0"/>
          <w:sz w:val="28"/>
          <w:szCs w:val="28"/>
        </w:rPr>
        <w:t>意</w:t>
      </w:r>
      <w:r>
        <w:rPr>
          <w:rFonts w:hint="eastAsia" w:ascii="楷体" w:hAnsi="楷体" w:eastAsia="楷体" w:cs="宋体"/>
          <w:kern w:val="0"/>
          <w:sz w:val="28"/>
          <w:szCs w:val="28"/>
        </w:rPr>
        <w:t>思。</w:t>
      </w:r>
    </w:p>
    <w:p>
      <w:pPr>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像这样</w:t>
      </w:r>
      <w:r>
        <w:rPr>
          <w:rFonts w:hint="eastAsia" w:ascii="楷体" w:hAnsi="楷体" w:eastAsia="楷体" w:cs="宋体"/>
          <w:kern w:val="0"/>
          <w:sz w:val="28"/>
          <w:szCs w:val="28"/>
        </w:rPr>
        <w:t>，其他</w:t>
      </w:r>
      <w:r>
        <w:rPr>
          <w:rFonts w:ascii="楷体" w:hAnsi="楷体" w:eastAsia="楷体" w:cs="宋体"/>
          <w:kern w:val="0"/>
          <w:sz w:val="28"/>
          <w:szCs w:val="28"/>
        </w:rPr>
        <w:t>酥油灯</w:t>
      </w:r>
      <w:r>
        <w:rPr>
          <w:rFonts w:hint="eastAsia" w:ascii="楷体" w:hAnsi="楷体" w:eastAsia="楷体" w:cs="宋体"/>
          <w:kern w:val="0"/>
          <w:sz w:val="28"/>
          <w:szCs w:val="28"/>
        </w:rPr>
        <w:t>点亮</w:t>
      </w:r>
      <w:r>
        <w:rPr>
          <w:rFonts w:ascii="楷体" w:hAnsi="楷体" w:eastAsia="楷体" w:cs="宋体"/>
          <w:kern w:val="0"/>
          <w:sz w:val="28"/>
          <w:szCs w:val="28"/>
        </w:rPr>
        <w:t>的来源都是</w:t>
      </w:r>
      <w:r>
        <w:rPr>
          <w:rFonts w:hint="eastAsia" w:ascii="楷体" w:hAnsi="楷体" w:eastAsia="楷体" w:cs="宋体"/>
          <w:kern w:val="0"/>
          <w:sz w:val="28"/>
          <w:szCs w:val="28"/>
        </w:rPr>
        <w:t>主灯。</w:t>
      </w:r>
      <w:r>
        <w:rPr>
          <w:rFonts w:ascii="楷体" w:hAnsi="楷体" w:eastAsia="楷体" w:cs="宋体"/>
          <w:kern w:val="0"/>
          <w:sz w:val="28"/>
          <w:szCs w:val="28"/>
        </w:rPr>
        <w:t>其他的</w:t>
      </w:r>
      <w:r>
        <w:rPr>
          <w:rFonts w:hint="eastAsia" w:ascii="楷体" w:hAnsi="楷体" w:eastAsia="楷体" w:cs="宋体"/>
          <w:kern w:val="0"/>
          <w:sz w:val="28"/>
          <w:szCs w:val="28"/>
        </w:rPr>
        <w:t>灯</w:t>
      </w:r>
      <w:r>
        <w:rPr>
          <w:rFonts w:ascii="楷体" w:hAnsi="楷体" w:eastAsia="楷体" w:cs="宋体"/>
          <w:kern w:val="0"/>
          <w:sz w:val="28"/>
          <w:szCs w:val="28"/>
        </w:rPr>
        <w:t>点亮了</w:t>
      </w:r>
      <w:r>
        <w:rPr>
          <w:rFonts w:hint="eastAsia" w:ascii="楷体" w:hAnsi="楷体" w:eastAsia="楷体" w:cs="宋体"/>
          <w:kern w:val="0"/>
          <w:sz w:val="28"/>
          <w:szCs w:val="28"/>
        </w:rPr>
        <w:t>，主灯</w:t>
      </w:r>
      <w:r>
        <w:rPr>
          <w:rFonts w:ascii="楷体" w:hAnsi="楷体" w:eastAsia="楷体" w:cs="宋体"/>
          <w:kern w:val="0"/>
          <w:sz w:val="28"/>
          <w:szCs w:val="28"/>
        </w:rPr>
        <w:t>自己会灭吗？不会灭</w:t>
      </w:r>
      <w:r>
        <w:rPr>
          <w:rFonts w:hint="eastAsia" w:ascii="楷体" w:hAnsi="楷体" w:eastAsia="楷体" w:cs="宋体"/>
          <w:kern w:val="0"/>
          <w:sz w:val="28"/>
          <w:szCs w:val="28"/>
        </w:rPr>
        <w:t>，</w:t>
      </w:r>
      <w:r>
        <w:rPr>
          <w:rFonts w:ascii="楷体" w:hAnsi="楷体" w:eastAsia="楷体" w:cs="宋体"/>
          <w:kern w:val="0"/>
          <w:sz w:val="28"/>
          <w:szCs w:val="28"/>
        </w:rPr>
        <w:t>照样一直在</w:t>
      </w:r>
      <w:r>
        <w:rPr>
          <w:rFonts w:hint="eastAsia" w:ascii="楷体" w:hAnsi="楷体" w:eastAsia="楷体" w:cs="宋体"/>
          <w:kern w:val="0"/>
          <w:sz w:val="28"/>
          <w:szCs w:val="28"/>
        </w:rPr>
        <w:t>燃</w:t>
      </w:r>
      <w:r>
        <w:rPr>
          <w:rFonts w:ascii="楷体" w:hAnsi="楷体" w:eastAsia="楷体" w:cs="宋体"/>
          <w:kern w:val="0"/>
          <w:sz w:val="28"/>
          <w:szCs w:val="28"/>
        </w:rPr>
        <w:t>，因为</w:t>
      </w:r>
      <w:r>
        <w:rPr>
          <w:rFonts w:hint="eastAsia" w:ascii="楷体" w:hAnsi="楷体" w:eastAsia="楷体" w:cs="宋体"/>
          <w:kern w:val="0"/>
          <w:sz w:val="28"/>
          <w:szCs w:val="28"/>
        </w:rPr>
        <w:t>它</w:t>
      </w:r>
      <w:r>
        <w:rPr>
          <w:rFonts w:ascii="楷体" w:hAnsi="楷体" w:eastAsia="楷体" w:cs="宋体"/>
          <w:kern w:val="0"/>
          <w:sz w:val="28"/>
          <w:szCs w:val="28"/>
        </w:rPr>
        <w:t>是主</w:t>
      </w:r>
      <w:r>
        <w:rPr>
          <w:rFonts w:hint="eastAsia" w:ascii="楷体" w:hAnsi="楷体" w:eastAsia="楷体" w:cs="宋体"/>
          <w:kern w:val="0"/>
          <w:sz w:val="28"/>
          <w:szCs w:val="28"/>
        </w:rPr>
        <w:t>灯，灯器大、</w:t>
      </w:r>
      <w:r>
        <w:rPr>
          <w:rFonts w:ascii="楷体" w:hAnsi="楷体" w:eastAsia="楷体" w:cs="宋体"/>
          <w:kern w:val="0"/>
          <w:sz w:val="28"/>
          <w:szCs w:val="28"/>
        </w:rPr>
        <w:t>油也多，所以点亮了别的灯</w:t>
      </w:r>
      <w:r>
        <w:rPr>
          <w:rFonts w:hint="eastAsia" w:ascii="楷体" w:hAnsi="楷体" w:eastAsia="楷体" w:cs="宋体"/>
          <w:kern w:val="0"/>
          <w:sz w:val="28"/>
          <w:szCs w:val="28"/>
        </w:rPr>
        <w:t>，</w:t>
      </w:r>
      <w:r>
        <w:rPr>
          <w:rFonts w:ascii="楷体" w:hAnsi="楷体" w:eastAsia="楷体" w:cs="宋体"/>
          <w:kern w:val="0"/>
          <w:sz w:val="28"/>
          <w:szCs w:val="28"/>
        </w:rPr>
        <w:t>自己仍然是明亮的</w:t>
      </w:r>
      <w:r>
        <w:rPr>
          <w:rFonts w:hint="eastAsia" w:ascii="楷体" w:hAnsi="楷体" w:eastAsia="楷体" w:cs="宋体"/>
          <w:kern w:val="0"/>
          <w:sz w:val="28"/>
          <w:szCs w:val="28"/>
        </w:rPr>
        <w:t>。</w:t>
      </w:r>
      <w:r>
        <w:rPr>
          <w:rFonts w:ascii="楷体" w:hAnsi="楷体" w:eastAsia="楷体" w:cs="宋体"/>
          <w:kern w:val="0"/>
          <w:sz w:val="28"/>
          <w:szCs w:val="28"/>
        </w:rPr>
        <w:t>不</w:t>
      </w:r>
      <w:r>
        <w:rPr>
          <w:rFonts w:hint="eastAsia" w:ascii="楷体" w:hAnsi="楷体" w:eastAsia="楷体" w:cs="宋体"/>
          <w:kern w:val="0"/>
          <w:sz w:val="28"/>
          <w:szCs w:val="28"/>
        </w:rPr>
        <w:t>像火炬，</w:t>
      </w:r>
      <w:r>
        <w:rPr>
          <w:rFonts w:ascii="楷体" w:hAnsi="楷体" w:eastAsia="楷体" w:cs="宋体"/>
          <w:kern w:val="0"/>
          <w:sz w:val="28"/>
          <w:szCs w:val="28"/>
        </w:rPr>
        <w:t>给别人了</w:t>
      </w:r>
      <w:r>
        <w:rPr>
          <w:rFonts w:hint="eastAsia" w:ascii="楷体" w:hAnsi="楷体" w:eastAsia="楷体" w:cs="宋体"/>
          <w:kern w:val="0"/>
          <w:sz w:val="28"/>
          <w:szCs w:val="28"/>
        </w:rPr>
        <w:t>，自己</w:t>
      </w:r>
      <w:r>
        <w:rPr>
          <w:rFonts w:ascii="楷体" w:hAnsi="楷体" w:eastAsia="楷体" w:cs="宋体"/>
          <w:kern w:val="0"/>
          <w:sz w:val="28"/>
          <w:szCs w:val="28"/>
        </w:rPr>
        <w:t>就没有了</w:t>
      </w:r>
      <w:r>
        <w:rPr>
          <w:rFonts w:hint="eastAsia" w:ascii="楷体" w:hAnsi="楷体" w:eastAsia="楷体" w:cs="宋体"/>
          <w:kern w:val="0"/>
          <w:sz w:val="28"/>
          <w:szCs w:val="28"/>
        </w:rPr>
        <w:t>。</w:t>
      </w:r>
      <w:r>
        <w:rPr>
          <w:rFonts w:ascii="楷体" w:hAnsi="楷体" w:eastAsia="楷体" w:cs="宋体"/>
          <w:kern w:val="0"/>
          <w:sz w:val="28"/>
          <w:szCs w:val="28"/>
        </w:rPr>
        <w:t>主</w:t>
      </w:r>
      <w:r>
        <w:rPr>
          <w:rFonts w:hint="eastAsia" w:ascii="楷体" w:hAnsi="楷体" w:eastAsia="楷体" w:cs="宋体"/>
          <w:kern w:val="0"/>
          <w:sz w:val="28"/>
          <w:szCs w:val="28"/>
        </w:rPr>
        <w:t>灯</w:t>
      </w:r>
      <w:r>
        <w:rPr>
          <w:rFonts w:ascii="楷体" w:hAnsi="楷体" w:eastAsia="楷体" w:cs="宋体"/>
          <w:kern w:val="0"/>
          <w:sz w:val="28"/>
          <w:szCs w:val="28"/>
        </w:rPr>
        <w:t>一直是这样，</w:t>
      </w:r>
      <w:r>
        <w:rPr>
          <w:rFonts w:hint="eastAsia" w:ascii="楷体" w:hAnsi="楷体" w:eastAsia="楷体" w:cs="宋体"/>
          <w:kern w:val="0"/>
          <w:sz w:val="28"/>
          <w:szCs w:val="28"/>
        </w:rPr>
        <w:t>点燃再多的灯，都不会有</w:t>
      </w:r>
      <w:r>
        <w:rPr>
          <w:rFonts w:ascii="楷体" w:hAnsi="楷体" w:eastAsia="楷体" w:cs="宋体"/>
          <w:kern w:val="0"/>
          <w:sz w:val="28"/>
          <w:szCs w:val="28"/>
        </w:rPr>
        <w:t>损失</w:t>
      </w:r>
      <w:r>
        <w:rPr>
          <w:rFonts w:hint="eastAsia" w:ascii="楷体" w:hAnsi="楷体" w:eastAsia="楷体" w:cs="宋体"/>
          <w:kern w:val="0"/>
          <w:sz w:val="28"/>
          <w:szCs w:val="28"/>
        </w:rPr>
        <w:t>。</w:t>
      </w:r>
      <w:r>
        <w:rPr>
          <w:rFonts w:ascii="楷体" w:hAnsi="楷体" w:eastAsia="楷体" w:cs="宋体"/>
          <w:kern w:val="0"/>
          <w:sz w:val="28"/>
          <w:szCs w:val="28"/>
        </w:rPr>
        <w:t>所以</w:t>
      </w:r>
      <w:r>
        <w:rPr>
          <w:rFonts w:hint="eastAsia" w:ascii="楷体" w:hAnsi="楷体" w:eastAsia="楷体" w:cs="宋体"/>
          <w:kern w:val="0"/>
          <w:sz w:val="28"/>
          <w:szCs w:val="28"/>
        </w:rPr>
        <w:t>，</w:t>
      </w:r>
      <w:r>
        <w:rPr>
          <w:rFonts w:ascii="楷体" w:hAnsi="楷体" w:eastAsia="楷体" w:cs="宋体"/>
          <w:kern w:val="0"/>
          <w:sz w:val="28"/>
          <w:szCs w:val="28"/>
        </w:rPr>
        <w:t>这就是真正的</w:t>
      </w:r>
      <w:r>
        <w:rPr>
          <w:rFonts w:hint="eastAsia" w:ascii="楷体" w:hAnsi="楷体" w:eastAsia="楷体" w:cs="宋体"/>
          <w:kern w:val="0"/>
          <w:sz w:val="28"/>
          <w:szCs w:val="28"/>
        </w:rPr>
        <w:t>自</w:t>
      </w:r>
      <w:r>
        <w:rPr>
          <w:rFonts w:ascii="楷体" w:hAnsi="楷体" w:eastAsia="楷体" w:cs="宋体"/>
          <w:kern w:val="0"/>
          <w:sz w:val="28"/>
          <w:szCs w:val="28"/>
        </w:rPr>
        <w:t>他二</w:t>
      </w:r>
      <w:r>
        <w:rPr>
          <w:rFonts w:hint="eastAsia" w:ascii="楷体" w:hAnsi="楷体" w:eastAsia="楷体" w:cs="宋体"/>
          <w:kern w:val="0"/>
          <w:sz w:val="28"/>
          <w:szCs w:val="28"/>
        </w:rPr>
        <w:t>利，登</w:t>
      </w:r>
      <w:r>
        <w:rPr>
          <w:rFonts w:ascii="楷体" w:hAnsi="楷体" w:eastAsia="楷体" w:cs="宋体"/>
          <w:kern w:val="0"/>
          <w:sz w:val="28"/>
          <w:szCs w:val="28"/>
        </w:rPr>
        <w:t>地以上的菩萨</w:t>
      </w:r>
      <w:r>
        <w:rPr>
          <w:rFonts w:hint="eastAsia" w:ascii="楷体" w:hAnsi="楷体" w:eastAsia="楷体" w:cs="宋体"/>
          <w:kern w:val="0"/>
          <w:sz w:val="28"/>
          <w:szCs w:val="28"/>
        </w:rPr>
        <w:t>们能做</w:t>
      </w:r>
      <w:r>
        <w:rPr>
          <w:rFonts w:ascii="楷体" w:hAnsi="楷体" w:eastAsia="楷体" w:cs="宋体"/>
          <w:kern w:val="0"/>
          <w:sz w:val="28"/>
          <w:szCs w:val="28"/>
        </w:rPr>
        <w:t>利他事情</w:t>
      </w:r>
      <w:r>
        <w:rPr>
          <w:rFonts w:hint="eastAsia" w:ascii="楷体" w:hAnsi="楷体" w:eastAsia="楷体" w:cs="宋体"/>
          <w:kern w:val="0"/>
          <w:sz w:val="28"/>
          <w:szCs w:val="28"/>
        </w:rPr>
        <w:t>的意义。</w:t>
      </w:r>
    </w:p>
    <w:p>
      <w:pPr>
        <w:topLinePunct/>
        <w:spacing w:line="360" w:lineRule="auto"/>
        <w:ind w:firstLine="560" w:firstLineChars="200"/>
        <w:rPr>
          <w:rFonts w:ascii="楷体" w:hAnsi="楷体" w:eastAsia="楷体"/>
          <w:sz w:val="28"/>
          <w:szCs w:val="28"/>
        </w:rPr>
      </w:pPr>
      <w:r>
        <w:rPr>
          <w:rFonts w:ascii="楷体" w:hAnsi="楷体" w:eastAsia="楷体" w:cs="宋体"/>
          <w:kern w:val="0"/>
          <w:sz w:val="28"/>
          <w:szCs w:val="28"/>
          <w:lang w:bidi="ar"/>
        </w:rPr>
        <w:t>所谓</w:t>
      </w:r>
      <w:r>
        <w:rPr>
          <w:rFonts w:hint="eastAsia" w:ascii="楷体" w:hAnsi="楷体" w:eastAsia="楷体" w:cs="宋体"/>
          <w:kern w:val="0"/>
          <w:sz w:val="28"/>
          <w:szCs w:val="28"/>
          <w:lang w:bidi="ar"/>
        </w:rPr>
        <w:t>“</w:t>
      </w:r>
      <w:r>
        <w:rPr>
          <w:rFonts w:ascii="楷体" w:hAnsi="楷体" w:eastAsia="楷体" w:cs="宋体"/>
          <w:kern w:val="0"/>
          <w:sz w:val="28"/>
          <w:szCs w:val="28"/>
          <w:lang w:bidi="ar"/>
        </w:rPr>
        <w:t>做利益的事情</w:t>
      </w:r>
      <w:r>
        <w:rPr>
          <w:rFonts w:hint="eastAsia" w:ascii="楷体" w:hAnsi="楷体" w:eastAsia="楷体" w:cs="宋体"/>
          <w:kern w:val="0"/>
          <w:sz w:val="28"/>
          <w:szCs w:val="28"/>
          <w:lang w:bidi="ar"/>
        </w:rPr>
        <w:t>”</w:t>
      </w:r>
      <w:r>
        <w:rPr>
          <w:rFonts w:ascii="楷体" w:hAnsi="楷体" w:eastAsia="楷体" w:cs="宋体"/>
          <w:kern w:val="0"/>
          <w:sz w:val="28"/>
          <w:szCs w:val="28"/>
          <w:lang w:bidi="ar"/>
        </w:rPr>
        <w:t>到底是指</w:t>
      </w:r>
      <w:r>
        <w:rPr>
          <w:rFonts w:hint="eastAsia" w:ascii="楷体" w:hAnsi="楷体" w:eastAsia="楷体" w:cs="宋体"/>
          <w:kern w:val="0"/>
          <w:sz w:val="28"/>
          <w:szCs w:val="28"/>
          <w:lang w:bidi="ar"/>
        </w:rPr>
        <w:t>什么</w:t>
      </w:r>
      <w:r>
        <w:rPr>
          <w:rFonts w:ascii="楷体" w:hAnsi="楷体" w:eastAsia="楷体" w:cs="宋体"/>
          <w:kern w:val="0"/>
          <w:sz w:val="28"/>
          <w:szCs w:val="28"/>
          <w:lang w:bidi="ar"/>
        </w:rPr>
        <w:t>？</w:t>
      </w:r>
      <w:r>
        <w:rPr>
          <w:rFonts w:hint="eastAsia" w:ascii="楷体" w:hAnsi="楷体" w:eastAsia="楷体" w:cs="宋体"/>
          <w:kern w:val="0"/>
          <w:sz w:val="28"/>
          <w:szCs w:val="28"/>
          <w:lang w:bidi="ar"/>
        </w:rPr>
        <w:t>有时</w:t>
      </w:r>
      <w:r>
        <w:rPr>
          <w:rFonts w:ascii="楷体" w:hAnsi="楷体" w:eastAsia="楷体" w:cs="宋体"/>
          <w:kern w:val="0"/>
          <w:sz w:val="28"/>
          <w:szCs w:val="28"/>
          <w:lang w:bidi="ar"/>
        </w:rPr>
        <w:t>所谓的给别人加持</w:t>
      </w:r>
      <w:r>
        <w:rPr>
          <w:rFonts w:hint="eastAsia" w:ascii="楷体" w:hAnsi="楷体" w:eastAsia="楷体" w:cs="宋体"/>
          <w:kern w:val="0"/>
          <w:sz w:val="28"/>
          <w:szCs w:val="28"/>
          <w:lang w:bidi="ar"/>
        </w:rPr>
        <w:t>、</w:t>
      </w:r>
      <w:r>
        <w:rPr>
          <w:rFonts w:ascii="楷体" w:hAnsi="楷体" w:eastAsia="楷体" w:cs="宋体"/>
          <w:kern w:val="0"/>
          <w:sz w:val="28"/>
          <w:szCs w:val="28"/>
          <w:lang w:bidi="ar"/>
        </w:rPr>
        <w:t>做利益主要是</w:t>
      </w:r>
      <w:r>
        <w:rPr>
          <w:rFonts w:hint="eastAsia" w:ascii="楷体" w:hAnsi="楷体" w:eastAsia="楷体" w:cs="宋体"/>
          <w:kern w:val="0"/>
          <w:sz w:val="28"/>
          <w:szCs w:val="28"/>
          <w:lang w:bidi="ar"/>
        </w:rPr>
        <w:t>修息、</w:t>
      </w:r>
      <w:r>
        <w:rPr>
          <w:rFonts w:ascii="楷体" w:hAnsi="楷体" w:eastAsia="楷体" w:cs="宋体"/>
          <w:kern w:val="0"/>
          <w:sz w:val="28"/>
          <w:szCs w:val="28"/>
          <w:lang w:bidi="ar"/>
        </w:rPr>
        <w:t>增</w:t>
      </w:r>
      <w:r>
        <w:rPr>
          <w:rFonts w:hint="eastAsia" w:ascii="楷体" w:hAnsi="楷体" w:eastAsia="楷体" w:cs="宋体"/>
          <w:kern w:val="0"/>
          <w:sz w:val="28"/>
          <w:szCs w:val="28"/>
          <w:lang w:bidi="ar"/>
        </w:rPr>
        <w:t>、</w:t>
      </w:r>
      <w:r>
        <w:rPr>
          <w:rFonts w:ascii="楷体" w:hAnsi="楷体" w:eastAsia="楷体" w:cs="宋体"/>
          <w:kern w:val="0"/>
          <w:sz w:val="28"/>
          <w:szCs w:val="28"/>
          <w:lang w:bidi="ar"/>
        </w:rPr>
        <w:t>怀</w:t>
      </w:r>
      <w:r>
        <w:rPr>
          <w:rFonts w:hint="eastAsia" w:ascii="楷体" w:hAnsi="楷体" w:eastAsia="楷体" w:cs="宋体"/>
          <w:kern w:val="0"/>
          <w:sz w:val="28"/>
          <w:szCs w:val="28"/>
          <w:lang w:bidi="ar"/>
        </w:rPr>
        <w:t>、诛四</w:t>
      </w:r>
      <w:r>
        <w:rPr>
          <w:rFonts w:ascii="楷体" w:hAnsi="楷体" w:eastAsia="楷体" w:cs="宋体"/>
          <w:kern w:val="0"/>
          <w:sz w:val="28"/>
          <w:szCs w:val="28"/>
          <w:lang w:bidi="ar"/>
        </w:rPr>
        <w:t>种事业。比如给别人修</w:t>
      </w:r>
      <w:r>
        <w:rPr>
          <w:rFonts w:hint="eastAsia" w:ascii="楷体" w:hAnsi="楷体" w:eastAsia="楷体" w:cs="宋体"/>
          <w:kern w:val="0"/>
          <w:sz w:val="28"/>
          <w:szCs w:val="28"/>
          <w:lang w:bidi="ar"/>
        </w:rPr>
        <w:t>息法、修增业、修怀业、修诛业的时候，</w:t>
      </w:r>
      <w:r>
        <w:rPr>
          <w:rFonts w:ascii="楷体" w:hAnsi="楷体" w:eastAsia="楷体" w:cs="宋体"/>
          <w:kern w:val="0"/>
          <w:sz w:val="28"/>
          <w:szCs w:val="28"/>
          <w:lang w:bidi="ar"/>
        </w:rPr>
        <w:t>如果自己没有</w:t>
      </w:r>
      <w:r>
        <w:rPr>
          <w:rFonts w:hint="eastAsia" w:ascii="楷体" w:hAnsi="楷体" w:eastAsia="楷体" w:cs="宋体"/>
          <w:kern w:val="0"/>
          <w:sz w:val="28"/>
          <w:szCs w:val="28"/>
          <w:lang w:bidi="ar"/>
        </w:rPr>
        <w:t>验相</w:t>
      </w:r>
      <w:r>
        <w:rPr>
          <w:rFonts w:hint="eastAsia" w:ascii="楷体" w:hAnsi="楷体" w:eastAsia="楷体"/>
          <w:sz w:val="28"/>
          <w:szCs w:val="28"/>
        </w:rPr>
        <w:t>根本就没办法做，自己的心都没有修圆满，没多少验相，这样给别人修事业也没办法帮助到别人。</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窍诀”是什么意思呢？就是指正行的引导、直指心性之类，自己完全不懂心性怎么样可以直指？这些根本做不到。这里所讲的事业和所谓的加持到底应该怎么样来理解？是不是我们完全就不能做了呢？这里所讲的意思是：所谓的给别人做加持是指给别人做四种事业，比如说要息灭别人的灾祸、增长别人的寿命、财富等。如果自己是一个初学者，只是听了窍诀完全没有验相，想给别人传直指心性的正行的窍诀是做不到的。</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有暖相的意思就是修四种事业，自己得到本尊的摄持，得到验相。然后给别人修了之后别人起作用了，但是自己的验相就没有了，必须要再从头开始修。如果只有暖相，给别人直指心性或传一些正行修法也是一样的，传完之后自己的觉受就没有了，是这种情况。</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对初地菩萨来讲，修四种事业或者给别人传大圆满直指心性方面的窍诀，既利益了别人自己又不会有损伤，这是一种高标准的事业。我们现在其实也没啥事业，我们帮助别人做一些事情，给别人辅导几句法义，和这里所讲的标准还差得远。这里主要讲的是正行的窍诀关要，现在我们辅导前行、入行论、净土的法，不是给别人传窍诀。</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主要是从比较高深的法要这方面来安立的。比如给别人做火供（这个火供不是平常做的火施，火供和火施是两回事。火供是在做</w:t>
      </w:r>
      <w:r>
        <w:rPr>
          <w:rFonts w:ascii="楷体" w:hAnsi="楷体" w:eastAsia="楷体"/>
          <w:sz w:val="28"/>
          <w:szCs w:val="28"/>
        </w:rPr>
        <w:t>生起次第的大修</w:t>
      </w:r>
      <w:r>
        <w:rPr>
          <w:rFonts w:hint="eastAsia" w:ascii="楷体" w:hAnsi="楷体" w:eastAsia="楷体"/>
          <w:sz w:val="28"/>
          <w:szCs w:val="28"/>
        </w:rPr>
        <w:t>的最后一天修火供，意喻让事业很快成熟，标准特别高，但火施就是平时我们拿个糌粑烧一烧，念念仪轨，很简单，一般的人都可以做。）用来遣除违缘，做很大的法事，这方面要求就高一些。所谓利益众生的事业就是讲这些，至于别的对我们一般人来讲，也没什么很大的事业。</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给别人讲法，是不是就是在利益众生呢？有时候，我们因为华智仁波切这样讲了，没有开许就不敢做了，大恩上师在讲记中再再地讲不是这个意思，因此这里面讲的含义我们要懂。</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现在不管辅导员也好还是法师也好给别人辅导法义，是不是真的就是在利益众生呢？换个角度来讲，其实也是在利益我们自己，让我们成熟。依靠道友的帮助让我们有了一个能够辅导法义的机会，因为要辅导法义必须要去看，必须要仔细地备课，然后再从嘴里讲出来，那印象是很深刻的。</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这是相互的帮助，一方面的确是给道友辅导了，有些道友得到了一些利益；另一方面来讲，如果没有道友听也没有给道友辅导，按照凡夫人的通病，如果没有压力，很少有人会非常主动地想要去把法义深挖再深挖。怎么去串？词语怎么去准确地表达？如果说要考试大家就比较认真。</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以前在学院的时候也是这样的，如果上师说这段时间没有讲考，基本上心态就放松了，能主动看书的比较少；上师说明天开始恢复讲考了，一下子大家听课连耳朵也开始竖起来了，笔记也开始做起来了，回去看书的时间也长了……</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我们现在给人辅导，反过来讲是道友帮助了我们，让我们好好学习。如果没有道友，如果不去辅导法义，也不会这么认真地去看、去备课、去思维、去探讨，也不会注意这个问题上师是怎么回答的，那个问题上师是怎么回答的，自己就会很认真地听。如果和自已没关系，那听听就过去了，左耳朵进右耳朵出，也许左耳朵进了，又从左耳朵出去了，都没有到右耳朵去，自动就折返了。</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我们现在的辅导，是不是就是这里所讲的这些呢？并不是，而是让我们得到更大的利益，我们去辅导其实是利益我们自已的。从这个侧面来讲，我可以通过精进努力，对刚刚学习佛法需要帮助的人，我可以去帮助他们，反过来也是他们帮助了我，能够让我把学到的东西进一步地细化、深入。这既是帮助了对方，也是对方帮助了我，是相互帮助的作用。这里不存在给别人加持，自已会如何的问题，在我们身上并不是很严重。</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教言是不是完全对我们讲的？一部分是，但不是主要对我们讲的。我们现在的身份定位，主要是通过这个平台能够锻炼我们，通过对道友的帮助，能够让我们对法义通过压力的方式进一步去细化，这也是对我们自已的帮助。</w:t>
      </w:r>
    </w:p>
    <w:p>
      <w:pPr>
        <w:topLinePunct/>
        <w:spacing w:line="360" w:lineRule="auto"/>
        <w:ind w:firstLine="560" w:firstLineChars="200"/>
        <w:rPr>
          <w:rFonts w:ascii="黑体" w:hAnsi="黑体" w:eastAsia="黑体"/>
          <w:bCs/>
          <w:color w:val="333333"/>
          <w:sz w:val="28"/>
          <w:szCs w:val="28"/>
        </w:rPr>
      </w:pPr>
      <w:r>
        <w:rPr>
          <w:rFonts w:hint="eastAsia" w:ascii="黑体" w:hAnsi="黑体" w:eastAsia="黑体"/>
          <w:bCs/>
          <w:color w:val="333333"/>
          <w:sz w:val="28"/>
          <w:szCs w:val="28"/>
        </w:rPr>
        <w:t>现今处在五浊恶世，作为凡夫人，本该在寂静处修持慈悲心、菩提心，不是直接饶益众生的时候，而是遣除自相续烦恼的时候，</w:t>
      </w:r>
    </w:p>
    <w:p>
      <w:pPr>
        <w:topLinePunct/>
        <w:spacing w:line="360" w:lineRule="auto"/>
        <w:ind w:firstLine="560" w:firstLineChars="200"/>
        <w:rPr>
          <w:rFonts w:ascii="楷体" w:hAnsi="楷体" w:eastAsia="楷体"/>
          <w:color w:val="333333"/>
          <w:sz w:val="28"/>
          <w:szCs w:val="28"/>
        </w:rPr>
      </w:pPr>
      <w:r>
        <w:rPr>
          <w:rFonts w:hint="eastAsia" w:ascii="楷体" w:hAnsi="楷体" w:eastAsia="楷体" w:cs="楷体"/>
          <w:bCs/>
          <w:color w:val="333333"/>
          <w:sz w:val="28"/>
          <w:szCs w:val="28"/>
        </w:rPr>
        <w:t>处于</w:t>
      </w:r>
      <w:r>
        <w:rPr>
          <w:rFonts w:hint="eastAsia" w:ascii="楷体" w:hAnsi="楷体" w:eastAsia="楷体"/>
          <w:color w:val="333333"/>
          <w:sz w:val="28"/>
          <w:szCs w:val="28"/>
        </w:rPr>
        <w:t>五浊恶世对凡夫人来</w:t>
      </w:r>
      <w:r>
        <w:rPr>
          <w:rFonts w:ascii="楷体" w:hAnsi="楷体" w:eastAsia="楷体"/>
          <w:color w:val="333333"/>
          <w:sz w:val="28"/>
          <w:szCs w:val="28"/>
        </w:rPr>
        <w:t>讲</w:t>
      </w:r>
      <w:r>
        <w:rPr>
          <w:rFonts w:hint="eastAsia" w:ascii="楷体" w:hAnsi="楷体" w:eastAsia="楷体"/>
          <w:color w:val="333333"/>
          <w:sz w:val="28"/>
          <w:szCs w:val="28"/>
        </w:rPr>
        <w:t>应该在寂静处修持慈悲心、菩提心。静处修心很重要。而直接利益众生，这个时候不是真实的时机，应致力于遣除自已的烦恼。</w:t>
      </w:r>
    </w:p>
    <w:p>
      <w:pPr>
        <w:topLinePunct/>
        <w:spacing w:line="360" w:lineRule="auto"/>
        <w:ind w:firstLine="560" w:firstLineChars="200"/>
        <w:rPr>
          <w:rFonts w:ascii="楷体" w:hAnsi="楷体" w:eastAsia="楷体"/>
          <w:sz w:val="28"/>
          <w:szCs w:val="28"/>
        </w:rPr>
      </w:pPr>
      <w:r>
        <w:rPr>
          <w:rFonts w:hint="eastAsia" w:ascii="楷体" w:hAnsi="楷体" w:eastAsia="楷体"/>
          <w:color w:val="333333"/>
          <w:sz w:val="28"/>
          <w:szCs w:val="28"/>
        </w:rPr>
        <w:t>学</w:t>
      </w:r>
      <w:r>
        <w:rPr>
          <w:rFonts w:hint="eastAsia" w:ascii="楷体" w:hAnsi="楷体" w:eastAsia="楷体"/>
          <w:sz w:val="28"/>
          <w:szCs w:val="28"/>
        </w:rPr>
        <w:t>习的道友</w:t>
      </w:r>
      <w:r>
        <w:rPr>
          <w:rFonts w:hint="eastAsia" w:ascii="楷体" w:hAnsi="楷体" w:eastAsia="楷体"/>
          <w:color w:val="333333"/>
          <w:sz w:val="28"/>
          <w:szCs w:val="28"/>
        </w:rPr>
        <w:t>中</w:t>
      </w:r>
      <w:r>
        <w:rPr>
          <w:rFonts w:hint="eastAsia" w:ascii="楷体" w:hAnsi="楷体" w:eastAsia="楷体"/>
          <w:sz w:val="28"/>
          <w:szCs w:val="28"/>
        </w:rPr>
        <w:t>，</w:t>
      </w:r>
      <w:r>
        <w:rPr>
          <w:rFonts w:hint="eastAsia" w:ascii="楷体" w:hAnsi="楷体" w:eastAsia="楷体"/>
          <w:color w:val="333333"/>
          <w:sz w:val="28"/>
          <w:szCs w:val="28"/>
        </w:rPr>
        <w:t>有些自已学习的同时也在做一些辅导工作</w:t>
      </w:r>
      <w:r>
        <w:rPr>
          <w:rFonts w:hint="eastAsia" w:ascii="楷体" w:hAnsi="楷体" w:eastAsia="楷体"/>
          <w:sz w:val="28"/>
          <w:szCs w:val="28"/>
        </w:rPr>
        <w:t>。</w:t>
      </w:r>
      <w:r>
        <w:rPr>
          <w:rFonts w:hint="eastAsia" w:ascii="楷体" w:hAnsi="楷体" w:eastAsia="楷体"/>
          <w:color w:val="333333"/>
          <w:sz w:val="28"/>
          <w:szCs w:val="28"/>
        </w:rPr>
        <w:t>我们应该知道，在学习或者在做辅导的时候，主要的宗旨还是调伏遣除自相续的烦恼。我们要时时懂得、习惯，把所学习、辅导的东西反观自心，</w:t>
      </w:r>
      <w:r>
        <w:rPr>
          <w:rFonts w:hint="eastAsia" w:ascii="楷体" w:hAnsi="楷体" w:eastAsia="楷体"/>
          <w:sz w:val="28"/>
          <w:szCs w:val="28"/>
        </w:rPr>
        <w:t>千万不要有“我讲法了，我下面这么多弟子，我不得了了”的想法，如果是这样的话方向就错了，虽然都是在辅导，但是心态一转变，作用也不一样了。</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我们做辅导应该怀有惭愧心，并不是自己已经怎么样了，而是在团队中需要有人来做这件事情，而且这的确对自己的修行有帮助。做这件事情有时候也是不得已而为之的，同时这件事情能够帮助自己调伏烦恼。为什么呢？因为做这件事情能够让自己对于法义更细化，这对调伏烦恼是有帮助的。如果我们有这种心态的话问题就不大。最怕的是我们在做这件事情的时候飘飘然，追求名利，这样的思想无论如何都是不对的。如果有追求名利的心，即便是在山洞里修行打坐，那也是不对的。所有佛法都应该是为了遣除自相续的烦恼。</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现在对很多修行者来讲，真正在寂静处修行也不现实。有些道友在听完法之后，知道寂静处修行很重要，很想马上就去，现在该听的课马上就不听了中断了，一问原因，是打坐、修法修窍诀重要的缘故，想马上就开始学修法。当然想修法的心很好，但是我们也要分析一下，有可能这样的修行不太容易成功，原因何在呢？因为现在我们的见解、修行的心态不稳固。</w:t>
      </w:r>
    </w:p>
    <w:p>
      <w:pPr>
        <w:topLinePunct/>
        <w:spacing w:line="360" w:lineRule="auto"/>
        <w:ind w:firstLine="560" w:firstLineChars="200"/>
        <w:rPr>
          <w:rFonts w:ascii="楷体" w:hAnsi="楷体" w:eastAsia="楷体" w:cs="楷体"/>
          <w:sz w:val="28"/>
          <w:szCs w:val="28"/>
        </w:rPr>
      </w:pPr>
      <w:r>
        <w:rPr>
          <w:rFonts w:hint="eastAsia" w:ascii="楷体" w:hAnsi="楷体" w:eastAsia="楷体"/>
          <w:sz w:val="28"/>
          <w:szCs w:val="28"/>
        </w:rPr>
        <w:t>为什么这样讲呢？我们想要修行的心从何而来？</w:t>
      </w:r>
      <w:r>
        <w:rPr>
          <w:rFonts w:hint="eastAsia" w:ascii="楷体" w:hAnsi="楷体" w:eastAsia="楷体" w:cs="楷体"/>
          <w:sz w:val="28"/>
          <w:szCs w:val="28"/>
        </w:rPr>
        <w:t>想要修行的心是闻思教言之后生起的。还是要不断地补充、听闻，想修的心才会不断地延续下去。如果听了一段教言之后就中断了来源去修行，在寂静处修行的心能够保持多长时间也不好讲。以前让自己很想修的力量来源于听教言之后触动很大，也许修几个月之后，因为没有继续听法，终止听闻了，不再接收让自己修下去的信息，这方面力量越来越弱。因越来越弱，想修的心不知道还能不能继续保持。</w:t>
      </w:r>
    </w:p>
    <w:p>
      <w:pPr>
        <w:topLinePunct/>
        <w:spacing w:line="360" w:lineRule="auto"/>
        <w:ind w:firstLine="560" w:firstLineChars="200"/>
        <w:rPr>
          <w:rFonts w:ascii="楷体" w:hAnsi="楷体" w:eastAsia="楷体" w:cs="楷体"/>
          <w:sz w:val="28"/>
          <w:szCs w:val="28"/>
        </w:rPr>
      </w:pPr>
      <w:r>
        <w:rPr>
          <w:rFonts w:hint="eastAsia" w:ascii="楷体" w:hAnsi="楷体" w:eastAsia="楷体" w:cs="楷体"/>
          <w:sz w:val="28"/>
          <w:szCs w:val="28"/>
        </w:rPr>
        <w:t>静处修行、闭关修行不是说今天上山洞里面就马上能生起验相的，需要很长时间去观修，这么长时间的观修拿什么支撑下去？况且验相还没有得到，打坐的过程相当枯燥、无聊，而且让自己修下去的源泉被中断了，没有听闻了，拿什么支持自己修下去？这就不好讲。</w:t>
      </w:r>
    </w:p>
    <w:p>
      <w:pPr>
        <w:topLinePunct/>
        <w:spacing w:line="360" w:lineRule="auto"/>
        <w:ind w:firstLine="560" w:firstLineChars="200"/>
        <w:rPr>
          <w:rFonts w:ascii="楷体" w:hAnsi="楷体" w:eastAsia="楷体"/>
          <w:sz w:val="28"/>
          <w:szCs w:val="28"/>
        </w:rPr>
      </w:pPr>
      <w:r>
        <w:rPr>
          <w:rFonts w:hint="eastAsia" w:ascii="楷体" w:hAnsi="楷体" w:eastAsia="楷体" w:cs="楷体"/>
          <w:sz w:val="28"/>
          <w:szCs w:val="28"/>
        </w:rPr>
        <w:t>所以我们现在的见解还不稳固，还要多听闻。的确静处修行非常好，很多大德都在赞叹，但是对我们来讲是不是马上就要去呢？马上终止听闻，觉得实修重要，学会可以不上了，闻思也不闻思了，就去修行了？</w:t>
      </w:r>
      <w:r>
        <w:rPr>
          <w:rFonts w:hint="eastAsia" w:ascii="楷体" w:hAnsi="楷体" w:eastAsia="楷体"/>
          <w:sz w:val="28"/>
          <w:szCs w:val="28"/>
        </w:rPr>
        <w:t>也许当时的心是很真、很强烈的，原因就是前一段时间学的东西在起作用。一旦远离这个因，这个力量越来越弱的时候，你还能不能保持当时离开闻思时候那种强烈想要修行的心态，而不被其它的思想所影响？这真不好讲。</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所以对我们刚刚学习时间不长的人来讲，不要那么着急地中断对正法的闻思，我们想修的心一定是从闻思的这种状态来的。如果让想修的心强劲、保持时间长，就是不断地闻思。我们不是说一定要闻思怎么样、多长时间，而是达到真正稳定的时候才可以。至于稳定的时间到底有多长，因人而异。</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有些道友的时间可能不是那么长，十年、十几年可能就可以了；有的时间可能还要更长一点。但是刚刚学两三年、几年的，现在的出离心、厌离心很强劲，特别是在遇到打击的时候厌离心很强劲，一定要怎么怎么样。</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以前学院有个道友，在吃饭的时候一个花椒粒堵在喉咙那儿，特别难受，差点死了，脸憋得通红，好不容易咳出来了，生起了很强烈的出离心。生命太无常了，一定要闭关，跟上师请假，上师说慢慢来吧，先不要着急。“不行不行，一定不行”，这位道友坚持要去闭关，最后找了法王如意宝的狮堡静处（霍西电站上有一个狮堡静处）搭了一间闭关房来闭关，也没有住多久。花椒不可能天天卡，因花椒卡住而生起的无常，随着花椒麻味的消失也就慢慢地没有了，两三个月就坐不下去走掉了。</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由此可见上师的教言总是很精准的，“不着急，慢慢来”，因为知道这是突然的因缘、病缘。一个花椒的因缘导致强烈地想要修行的心，但上师也观察这是个短暂的因缘，不是一个恒常的来源，他的引擎里面的力量不够强劲、不能持久，所以让他千万不要冲动，但是他不听，最后还是不行，走掉了。后来上师在成都碰到他了，问你成就了吗？上师笑着说都是第二次了，死了呢还是已经成就了呢？因为当时他在上师面前发愿了，要么我死了，要么我已经成就了。</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讲这个的意思是什么呢?说明我们想修的心一定要找一个比较稳定的来源，一定要让想修的心比较长时间地安住，或者让这种想修的心源源不断地发生。对我们来讲，如果你验相修出来了，这个验相可以推动你继续修。但是如果你想修的心是来自于闻思，然后你很着急地斩断了，别的验相也没有生起来，这样中间就会断档，没办法再让你继续下去，这比较危险。</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并不是说不能修行、修行不好，百分之百不敢这样讲，但是这里面有可能出现的一个问题我们提醒一下。比较保险的是长时间地去闻思，因为你越闻思只能是越想修，不可能是越闻思越不想修了，绝对不可能。因为闻思的东西都是让我们调心的，对解脱道生起信心的，所以越闻思只能越想修，这样一边闻思一边修也不会有障碍。</w:t>
      </w:r>
    </w:p>
    <w:p>
      <w:pPr>
        <w:topLinePunct/>
        <w:spacing w:line="360" w:lineRule="auto"/>
        <w:ind w:firstLine="560" w:firstLineChars="200"/>
        <w:rPr>
          <w:rFonts w:ascii="楷体" w:hAnsi="楷体" w:eastAsia="楷体" w:cs="楷体"/>
          <w:sz w:val="28"/>
          <w:szCs w:val="28"/>
        </w:rPr>
      </w:pPr>
      <w:r>
        <w:rPr>
          <w:rFonts w:hint="eastAsia" w:ascii="楷体" w:hAnsi="楷体" w:eastAsia="楷体"/>
          <w:sz w:val="28"/>
          <w:szCs w:val="28"/>
        </w:rPr>
        <w:t>这里面讲应该是在静处修行慈悲心、菩提心的时候，</w:t>
      </w:r>
      <w:r>
        <w:rPr>
          <w:rFonts w:hint="eastAsia" w:ascii="楷体" w:hAnsi="楷体" w:eastAsia="楷体" w:cs="楷体"/>
          <w:bCs/>
          <w:sz w:val="28"/>
          <w:szCs w:val="28"/>
        </w:rPr>
        <w:t>不是直接饶益众生的时候，</w:t>
      </w:r>
      <w:r>
        <w:rPr>
          <w:rFonts w:hint="eastAsia" w:ascii="楷体" w:hAnsi="楷体" w:eastAsia="楷体" w:cs="楷体"/>
          <w:bCs/>
          <w:kern w:val="0"/>
          <w:sz w:val="28"/>
          <w:szCs w:val="28"/>
        </w:rPr>
        <w:t>而是遣除自相续烦恼的时候。</w:t>
      </w:r>
    </w:p>
    <w:p>
      <w:pPr>
        <w:topLinePunct/>
        <w:spacing w:line="360" w:lineRule="auto"/>
        <w:ind w:firstLine="560" w:firstLineChars="200"/>
        <w:rPr>
          <w:rFonts w:ascii="黑体" w:hAnsi="黑体" w:eastAsia="黑体" w:cs="黑体"/>
          <w:bCs/>
          <w:kern w:val="0"/>
          <w:sz w:val="28"/>
          <w:szCs w:val="28"/>
        </w:rPr>
      </w:pPr>
      <w:r>
        <w:rPr>
          <w:rFonts w:hint="eastAsia" w:ascii="黑体" w:hAnsi="黑体" w:eastAsia="黑体" w:cs="黑体"/>
          <w:bCs/>
          <w:kern w:val="0"/>
          <w:sz w:val="28"/>
          <w:szCs w:val="28"/>
        </w:rPr>
        <w:t>比如说，不是斩断名贵药树苗芽的时候，而是保护它的时候。</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打比喻讲，有一棵名贵的药树，一旦长成之后可以治很多疾病。这个名贵药树刚刚冒芽的时候，树芽刚长出来是斩断它，把它就做药还是保护它呢？当然要保护它，因为树芽能够起到的作用很少，也许可以治一点病，但是它的药性不是那么强烈，是很有限的一个树苗。但是如果保护它，当它长大了，这时就会发挥很大的药用价值。</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因此，直接对众生进行法布施稍有困难。</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因为我们的发心也不一定稳固，自私自利的心有可能夹杂，还有对法义的理解和领悟等也不一定是那么稳定，所以这里面讲是稍有困难。</w:t>
      </w:r>
    </w:p>
    <w:p>
      <w:pPr>
        <w:topLinePunct/>
        <w:spacing w:line="360" w:lineRule="auto"/>
        <w:ind w:firstLine="560" w:firstLineChars="200"/>
        <w:rPr>
          <w:rFonts w:ascii="楷体" w:hAnsi="楷体" w:eastAsia="楷体" w:cs="宋体"/>
          <w:b/>
          <w:kern w:val="0"/>
          <w:sz w:val="28"/>
          <w:szCs w:val="28"/>
        </w:rPr>
      </w:pPr>
      <w:r>
        <w:rPr>
          <w:rFonts w:hint="eastAsia" w:ascii="黑体" w:hAnsi="黑体" w:eastAsia="黑体" w:cs="黑体"/>
          <w:bCs/>
          <w:sz w:val="28"/>
          <w:szCs w:val="28"/>
        </w:rPr>
        <w:t>自己没有真修实证而为他人讲经说法，对他人起不到什么作用。</w:t>
      </w:r>
    </w:p>
    <w:p>
      <w:pPr>
        <w:topLinePunct/>
        <w:spacing w:line="360" w:lineRule="auto"/>
        <w:ind w:firstLine="560" w:firstLineChars="200"/>
        <w:rPr>
          <w:rFonts w:ascii="楷体" w:hAnsi="楷体" w:eastAsia="楷体" w:cs="宋体"/>
          <w:b/>
          <w:kern w:val="0"/>
          <w:sz w:val="28"/>
          <w:szCs w:val="28"/>
        </w:rPr>
      </w:pPr>
      <w:r>
        <w:rPr>
          <w:rFonts w:hint="eastAsia" w:ascii="楷体" w:hAnsi="楷体" w:eastAsia="楷体" w:cs="宋体"/>
          <w:kern w:val="0"/>
          <w:sz w:val="28"/>
          <w:szCs w:val="28"/>
        </w:rPr>
        <w:t>如果自己没有真修实证，给别人讲经说法对他人的作用是很有限的。但是上师老人家也讲了，如果我们懂一些，给别人讲的话还是会有一些作用。因为毕竟来讲，这段话不懂怎么解释或者概念不懂，我给他解释一下、介绍介绍，这方面对他来讲还是有些帮助的。</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假设依靠传讲佛法而收集供养及财利，那么就成了印度单巴仁波切所说的将正法作为得财之商品了。</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凡夫人、初学者容易产生的就是名闻利养的心，如果在讲经说法的时候依靠</w:t>
      </w:r>
      <w:r>
        <w:rPr>
          <w:rFonts w:ascii="楷体" w:hAnsi="楷体" w:eastAsia="楷体" w:cs="宋体"/>
          <w:kern w:val="0"/>
          <w:sz w:val="28"/>
          <w:szCs w:val="28"/>
        </w:rPr>
        <w:t>传法而收集供养</w:t>
      </w:r>
      <w:r>
        <w:rPr>
          <w:rFonts w:hint="eastAsia" w:ascii="楷体" w:hAnsi="楷体" w:eastAsia="楷体" w:cs="宋体"/>
          <w:kern w:val="0"/>
          <w:sz w:val="28"/>
          <w:szCs w:val="28"/>
        </w:rPr>
        <w:t>或者追求</w:t>
      </w:r>
      <w:r>
        <w:rPr>
          <w:rFonts w:ascii="楷体" w:hAnsi="楷体" w:eastAsia="楷体" w:cs="宋体"/>
          <w:kern w:val="0"/>
          <w:sz w:val="28"/>
          <w:szCs w:val="28"/>
        </w:rPr>
        <w:t>财利</w:t>
      </w:r>
      <w:r>
        <w:rPr>
          <w:rFonts w:hint="eastAsia" w:ascii="楷体" w:hAnsi="楷体" w:eastAsia="楷体" w:cs="宋体"/>
          <w:kern w:val="0"/>
          <w:sz w:val="28"/>
          <w:szCs w:val="28"/>
        </w:rPr>
        <w:t>，就成了印度单巴尊者讲的一样，正法反成恶趣因，</w:t>
      </w:r>
      <w:r>
        <w:rPr>
          <w:rFonts w:ascii="楷体" w:hAnsi="楷体" w:eastAsia="楷体" w:cs="宋体"/>
          <w:kern w:val="0"/>
          <w:sz w:val="28"/>
          <w:szCs w:val="28"/>
        </w:rPr>
        <w:t>正法作为得财</w:t>
      </w:r>
      <w:r>
        <w:rPr>
          <w:rFonts w:hint="eastAsia" w:ascii="楷体" w:hAnsi="楷体" w:eastAsia="楷体" w:cs="宋体"/>
          <w:kern w:val="0"/>
          <w:sz w:val="28"/>
          <w:szCs w:val="28"/>
        </w:rPr>
        <w:t>的</w:t>
      </w:r>
      <w:r>
        <w:rPr>
          <w:rFonts w:ascii="楷体" w:hAnsi="楷体" w:eastAsia="楷体" w:cs="宋体"/>
          <w:kern w:val="0"/>
          <w:sz w:val="28"/>
          <w:szCs w:val="28"/>
        </w:rPr>
        <w:t>商品</w:t>
      </w:r>
      <w:r>
        <w:rPr>
          <w:rFonts w:hint="eastAsia" w:ascii="楷体" w:hAnsi="楷体" w:eastAsia="楷体" w:cs="宋体"/>
          <w:kern w:val="0"/>
          <w:sz w:val="28"/>
          <w:szCs w:val="28"/>
        </w:rPr>
        <w:t>了，这是不对的。</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所以，在自私自利的心念还没有断尽之前，不要急急忙忙地去利益他众，而要在自己念经诵咒、读诵佛经论典等时发愿：但愿白法方面的鬼神们听到这些后相续得以解脱，在念诵水施、施身等仪轨的结尾时，也要念“诸恶莫作，诸善奉行，自净其意，是诸佛教”。唯一做这种法布施就可以。</w:t>
      </w:r>
    </w:p>
    <w:p>
      <w:pPr>
        <w:topLinePunct/>
        <w:spacing w:line="360" w:lineRule="auto"/>
        <w:ind w:firstLine="560" w:firstLineChars="200"/>
        <w:rPr>
          <w:rFonts w:ascii="楷体" w:hAnsi="楷体" w:eastAsia="楷体"/>
          <w:sz w:val="28"/>
          <w:szCs w:val="28"/>
        </w:rPr>
      </w:pPr>
      <w:r>
        <w:rPr>
          <w:rFonts w:hint="eastAsia" w:ascii="楷体" w:hAnsi="楷体" w:eastAsia="楷体" w:cs="宋体"/>
          <w:kern w:val="0"/>
          <w:sz w:val="28"/>
          <w:szCs w:val="28"/>
        </w:rPr>
        <w:t>华智仁波切说我们自私自利的心没有断尽之前，急急忙忙地舍弃自己的利益，去做利益众生的事情还是有困难的，不要太着急。对我们来讲，现在可以做的法布施是什么呢？</w:t>
      </w:r>
      <w:r>
        <w:rPr>
          <w:rFonts w:hint="eastAsia" w:ascii="楷体" w:hAnsi="楷体" w:eastAsia="楷体"/>
          <w:sz w:val="28"/>
          <w:szCs w:val="28"/>
        </w:rPr>
        <w:t>既对众生有利，也能够保护自己相续的法布施，就是当我们在念经诵咒、读诵佛经论典等时发愿，愿白法方面的鬼神得到利益。</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为什么说白法方面的鬼神呢？因为很多恶法方面的鬼神对这些念经诵咒没有兴趣，能够成法器的就是白法方面的鬼神，愿他们听到这些之后相续得以解脱。在念诵水施，比如我们布施水、念观音心咒七遍加持之后做水施，或者修施身法（后面在讲古萨里的时候，还有一个施身法）等，修这个仪轨的结尾时，通过念诵“诸恶莫作，诸善奉行，自净其意，是诸佛教”这样的偈颂，给他们发愿回向。</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这代表了整个佛法的核心，所有佛法的精华归摄在这四句当中。“诸恶莫作，诸善奉行”，身语意的所有恶业中断；所有身语意的善法都要奉行。“自净其意”，通过佛法调伏自己的心，让自己的心完全清净。这就是所有的佛教，所有佛陀的教义完全归结在这个偈颂中，加持力特别大。</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因为包含了所有佛法精华的缘故，所以无论如何我们的修行真正对照的时候，这个偈颂可以印证一切佛法。所有的恶业：自性罪、佛制罪，还有很多伤害众生的罪业，还有自私自利的心——有时指自己想解脱的心。这在小乘中不是什么恶业，但是在大乘中，从某个侧面来讲应该是所舍弃、所抛弃的东西。所以从某种意义上来讲也可以算是一种恶。但是这个恶不是善恶对等那个恶，而是障碍成佛的那种恶劣、下劣的心态，从这个侧面讲的。甚至于连这种恶业也不能做，也要舍弃，应发起广大的菩提心。</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“诸善奉行”，这个善包括世间的善、相应于小乘的善、相应于大乘显宗的善，还有密乘中禁行的善等，一切的善法都要奉行。</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自净其意”，修行不是去观察别人而是调伏自己，把自己的心完完全全通过佛法的修持调伏清净。因为心一清净，他的本性就会现前。从世间法、人天乘的侧面来讲，心清净了就可以修十善，可以生天；从小乘的侧面来讲，心清净了就会证无我；从大乘的侧面来讲，心清净了生起菩提心，登初地成佛；从密乘的角度来讲，心清净就是等净无二见。</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这四句话从人天乘、声闻乘、菩萨乘、无上密乘都可以来对应，都可以解释，“是诸佛教”，没有不周遍的。平时我们如果遇到恶缘，比如开光的时候遇到恶缘，或者做恶梦，都可以念诵这个偈颂，因为它包含了所有佛法的精华。</w:t>
      </w:r>
    </w:p>
    <w:p>
      <w:pPr>
        <w:topLinePunct/>
        <w:spacing w:line="360" w:lineRule="auto"/>
        <w:ind w:firstLine="560" w:firstLineChars="200"/>
        <w:rPr>
          <w:rFonts w:ascii="楷体" w:hAnsi="楷体" w:eastAsia="楷体"/>
          <w:sz w:val="28"/>
          <w:szCs w:val="28"/>
        </w:rPr>
      </w:pPr>
      <w:r>
        <w:rPr>
          <w:rFonts w:hint="eastAsia" w:ascii="楷体" w:hAnsi="楷体" w:eastAsia="楷体" w:cs="楷体"/>
          <w:bCs/>
          <w:sz w:val="28"/>
          <w:szCs w:val="28"/>
        </w:rPr>
        <w:t>“唯一做这种法布施就可以。”</w:t>
      </w:r>
      <w:r>
        <w:rPr>
          <w:rFonts w:hint="eastAsia" w:ascii="楷体" w:hAnsi="楷体" w:eastAsia="楷体"/>
          <w:sz w:val="28"/>
          <w:szCs w:val="28"/>
        </w:rPr>
        <w:t>因为鬼神我们看不到，也不会存在名闻利养的心，只要通过这样清净的心去做，也能够利益他们，那么我们也可以做法施了。而如果是摄受眷属，因为是人和人之间面对面接触，难免生烦恼、生名利心，难免想要从他们那儿得到一些利益，但是鬼神相对来讲要好一点。所以对鬼神来讲，没有希望“给你回向，我在需要帮助的时候，你们一定要搭把手，一定要帮助我遣除什么东西”，也可能有这种想法，但是相对来讲还是要简单得多。唯一做这种法布施就可以了。</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一旦自己的私心杂念完全断尽，一刹那也不要处在安闲寂乐的状态中，这说明主要一心一意利益他众的时刻已经到了。</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一旦自己的私心杂念全部断尽了，利益获得之后，一刹那也不要住在安闲寂乐的状态中，完完全全一心一意地去利他。这里面来讲似乎只有两个选项，一个是在获得功德利益之前一心静修，第二个选项是如果你自利圆满就利他。</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有没有第三个选项？这里没有讲。但是有——一边自利一边利他。在此也许限于篇幅，或是要强调某个问题，不会这样讲。上师老人家在讲记注释中讲过这个问题。我们是否可以一边自利一边利他呢？自己有一点力量就做一些他利。在这个过程中主要避免自己的心陷入到世间八法的漩涡中去，产生追求名闻利养的心；避免在讲经说法时生起贡高我慢，看不起别人、竞争等烦恼。如果一边做一边反观自心是可以的。</w:t>
      </w:r>
    </w:p>
    <w:p>
      <w:pPr>
        <w:topLinePunct/>
        <w:spacing w:line="360" w:lineRule="auto"/>
        <w:ind w:firstLine="560" w:firstLineChars="200"/>
        <w:rPr>
          <w:rFonts w:ascii="楷体" w:hAnsi="楷体" w:eastAsia="楷体" w:cs="宋体"/>
          <w:b/>
          <w:kern w:val="0"/>
          <w:sz w:val="28"/>
          <w:szCs w:val="28"/>
        </w:rPr>
      </w:pPr>
      <w:r>
        <w:rPr>
          <w:rFonts w:hint="eastAsia" w:ascii="楷体" w:hAnsi="楷体" w:eastAsia="楷体" w:cs="宋体"/>
          <w:b/>
          <w:kern w:val="0"/>
          <w:sz w:val="28"/>
          <w:szCs w:val="28"/>
        </w:rPr>
        <w:t>庚三、无畏施：</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对于无有救护者的众生，作为他们的救护者，无有怙主的众生，作为他们的怙主，无有亲友的众生，作为他们的亲友……。</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所谓的无畏施就是施给众生无畏惧，因为众生有各式各样的怖畏。作为菩萨来讲，尽量赐给众生无怖畏的状态叫做无畏施。</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众生缺少救护，我们就应该去救护。如果他很可怜，正在呼唤谁来帮帮他，这时我们去救护，让他从怖畏中解脱，这是无畏施。没有怙主的众生，作为他们的依怙主。一个人没有怙主会很恐怖，就像小孩子与父母走散了。如果我们看到没有依怙的众生，作为他们的依怙遣除他们的畏怖，无有亲友的众生作为他们的亲友，都是属于无畏布施。</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尤其是世尊曾经说过：一切有为的善法中，救护有情的生命，功德利益最大。</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佛经及龙树菩萨的《大智度论》中都说：所有善法，尤其有为法的善法中，救护有情的生命功德利益最大。为什么？因为每个众生最珍爱的就是自己的生命。除了地狱的众生，他太苦了，不愿意多活一秒钟，就想早死早投生到其他道。但他也很无奈，地狱道在最下面，往上投生，要么恶业穷尽，要么就是善法。除此之外其他的众生都愿意保护自己的生命。连饿鬼都是不想自己早死。</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众生最喜爱、最珍惜的就是自己的生命。如果我们救护他们，通过放生救护有情的生命，功德利益是最大的。现在很多地方，我们有机会参与放生，刚开始时很有兴致，时间长了兴趣慢慢减弱了、麻木了。千万不要这样，放生利益非常大。</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有些人经常抨击放生，说不应该放生，吃素就是放生。佛陀没这样讲，吃素是吃素，放生是放生，这是两回事情，两者各有利益。有说“放生就是放死或者放生危害环境”，大德讲这都是似是而非的根据。我们应该相信佛语，相信真实的金刚句：所有有为善法中救护有情的生命功德最大。因为在它即将被宰杀，很恐怖的时候，如果能够帮助它们从死亡的畏怖中解救出来，对它的意义非常重大。</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就像我们马上要被杀，屠刀已经举起来，这时来一个“刀下留人”，想想你的心情会怎样？可能至少暂时不会死，即便“刀下留人”喊完之后还是被杀，但对自己来讲能够争取多活一分钟也好。当我们真正被救下来可以不死的时候，心情是非常愉悦，对有情来讲也是同样。这种赐予无畏，众生最珍爱的就是生命，最恐怖的就是死亡，而且是被别人杀害这种恐怖。如果有谁能够帮助你遣除这种畏惧，那是非常让人欢喜的事情。</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在人面前再厉害的猛兽、毒蛇都是弱势群体。我们通过自己的能力、钱财解救生命、放生，对它们意义重大。对我们而言就是一条生命，对它就是全部。我们看来一个生命而已，感觉没什么大不了。夏天的一只蚊子、苍蝇，我们认为这只是无关轻重的小生命，但对于它，生命就是全部。如果我们爱护生命、放生，这样做的意义非常重大。</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放生不单单是把他从怖畏中解救出来，而且</w:t>
      </w:r>
      <w:r>
        <w:rPr>
          <w:rFonts w:hint="eastAsia" w:ascii="楷体" w:hAnsi="楷体" w:eastAsia="楷体" w:cs="宋体"/>
          <w:color w:val="0C0C0C"/>
          <w:kern w:val="0"/>
          <w:sz w:val="28"/>
          <w:szCs w:val="28"/>
        </w:rPr>
        <w:t>给他念仪轨、念具有极大加持力的佛号（在佛号、心咒中隐藏了诸佛菩萨空性的证悟、大慈大悲的方便。所有的功德都隐藏、包含在佛号中，佛号相当于密码一样）。</w:t>
      </w:r>
      <w:r>
        <w:rPr>
          <w:rFonts w:hint="eastAsia" w:ascii="楷体" w:hAnsi="楷体" w:eastAsia="楷体" w:cs="宋体"/>
          <w:kern w:val="0"/>
          <w:sz w:val="28"/>
          <w:szCs w:val="28"/>
        </w:rPr>
        <w:t>给这些鱼等有情耳边念佛号，相续中种下殊胜的解脱种子，这可能是它整个轮回的转折。</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它以前在轮回中流转，自从碰到放生的人给它念诵佛号后，轮回的走向因此就出现转折，慢慢开始朝解脱方面发展。以前可能没听闻过，现在有人给它念，又有甘露水，慢慢种子就会成熟，就会走向修行解脱之道，这意义很重大。从这方面讲叫无畏布施。为什么功德利益那么大的原因就是这样。</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因此，那些有权有势的人应该下令禁止渔猎。</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如果有权力、有权势的人应该封山——这个山禁止打猎，这条河禁止钓鱼。现在很多地方是有牌子，但执行力度不够，有些人就在牌子旁边钓鱼。这里是说如果真正有权力，应该去做这些事情。</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有些菩萨也会发愿当国王或有权有势的人。他不为别的，就是为了更好地帮助众生。因为如果他有权力，认真执行会对众生帮助特别大。所以古代也有很多官员，把这片山划出来不准打猎，这片水域划出来不准打鱼。如果是有权势的人应该下令禁止渔猎。有些国王也会通过颁布法令的方式来保护有情。如果是一般的人我们可以做放生。</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其他人也要随心随力救护某些被带到屠宰场即将被杀的羊只以及濒临死亡的鱼儿、虫蝇等等。</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有时到市场上，有能力就买几条鱼、一两斤泥鳅带到安全地方，念仪轨、佛号。如果有时间就念完整的仪轨，没有时间就念三皈依，观音心咒，南无宝髻佛，药师佛等名号，回向之后放生，这对它们也是意义重大。</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有时是买生放生，有时是看见濒临死亡的鱼。比如到了枯水季，只是在很小的水坑里面，很多鱼集中在一起，我们可以把它们放到深水区。有时候虫蝇掉到水里面把它捞起来等等，这些都可以做。</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对儿童也要从小就开始培养慈悲观，教育他爱护生命，看到这些的时候要去帮助它们，这对孩子的意义重大。</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总之，我们要在实际行动中，千方百计不遗余力地利益众生。</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我们在实际行动中要千方百计地利益众生，这个叫无畏施。总而言之就是赐予众生无畏。很多时候讲无畏施都是讲放生，放生只是无畏施中比较具有代表意义的一种。但还有很多，比如有些人受欺负很恐怖，我们去帮助他挡一些灾祸，这也是无畏施。</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还有最究竟的无畏施。从暂时的侧面来讲，三种布施中法布施最好，因为给众生赐予正法。究竟来讲最圆满的是无畏施，为什么最究竟是无畏施？因为最究竟的畏惧是对轮回的畏惧，如果能够把众生从轮回中解脱出来，这是最高层次的无畏施。整个轮回都充满畏惧的因和畏惧的果，如果能够把众生从轮回中解救出来，能够把他们安置在解脱地，这个是最究竟的无畏布施。</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无畏施从究竟的侧面来讲最圆满，暂时来讲，把财施、法施和无畏施三种布施放在一起，最好的是法施。法布施是直接讲取舍的道理和调伏烦恼的方法。虽然无畏施里面，我们在念仪轨时也有法施，但那种法施和直接讲取舍道理的法施还不一样。从暂时的层面三种布施来讲，法施最殊胜。但从究竟层面来讲，无畏施最殊胜。因为把众生从充满畏怖的轮回中解救出来，对众生的利益和帮助都是最大的。最大的布施就是这样。</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平时我们回向功德，也是对众生的法施。我们所修学的善根等能够回向一切众生，也是一种法布施。</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上述布施也是密宗三昧耶戒中最主要的部分。</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密宗三昧耶也讲到了，布施也是密宗三昧耶戒中最主要的部分。</w:t>
      </w:r>
    </w:p>
    <w:p>
      <w:pPr>
        <w:topLinePunct/>
        <w:spacing w:line="360" w:lineRule="auto"/>
        <w:ind w:firstLine="560" w:firstLineChars="200"/>
        <w:rPr>
          <w:rFonts w:ascii="黑体" w:hAnsi="黑体" w:eastAsia="黑体" w:cs="黑体"/>
          <w:bCs/>
          <w:sz w:val="28"/>
          <w:szCs w:val="28"/>
        </w:rPr>
      </w:pPr>
      <w:r>
        <w:rPr>
          <w:rFonts w:hint="eastAsia" w:ascii="黑体" w:hAnsi="黑体" w:eastAsia="黑体" w:cs="黑体"/>
          <w:bCs/>
          <w:sz w:val="28"/>
          <w:szCs w:val="28"/>
        </w:rPr>
        <w:t>如《受持五部律仪续》中说：“宝部三昧耶，恒行四布施。”</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受持五部律仪续》中讲：“宝部三昧耶，恒行四布施”。什么叫宝部？密宗中有五部：金刚部、珍宝部、莲花部等等，这里宝部是指珍宝部。珍宝部的密乘戒（珍宝部的律仪），“恒行四布施”，在《三戒论》讲密乘戒的时候会讲到。</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“恒行四布施”，四布施是财施、法施、无畏施，再加上慈心施。慈，就是慈悲心的慈，慈施。慈布施是三种布施的根本，把它单独列出来就是慈心施，所以密乘戒中也是以此作为主要部分。</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今天我们的课就讲到这个地方。</w:t>
      </w:r>
    </w:p>
    <w:p/>
    <w:p>
      <w:pPr>
        <w:spacing w:line="360" w:lineRule="auto"/>
        <w:ind w:right="142" w:firstLine="560" w:firstLineChars="200"/>
        <w:rPr>
          <w:rFonts w:ascii="宋体" w:hAnsi="宋体"/>
          <w:sz w:val="28"/>
          <w:szCs w:val="28"/>
        </w:rPr>
      </w:pPr>
    </w:p>
    <w:p>
      <w:pPr>
        <w:widowControl/>
        <w:spacing w:line="360" w:lineRule="auto"/>
        <w:ind w:firstLine="555"/>
        <w:jc w:val="left"/>
        <w:rPr>
          <w:rFonts w:ascii="楷体" w:hAnsi="楷体" w:eastAsia="楷体" w:cs="宋体"/>
          <w:kern w:val="0"/>
          <w:sz w:val="28"/>
          <w:szCs w:val="28"/>
        </w:rPr>
      </w:pPr>
    </w:p>
    <w:p>
      <w:pPr>
        <w:widowControl/>
        <w:adjustRightInd w:val="0"/>
        <w:spacing w:line="360" w:lineRule="auto"/>
        <w:ind w:firstLine="560" w:firstLineChars="200"/>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adjustRightInd w:val="0"/>
        <w:spacing w:line="360" w:lineRule="auto"/>
        <w:ind w:firstLine="560" w:firstLineChars="200"/>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adjustRightInd w:val="0"/>
        <w:spacing w:line="360" w:lineRule="auto"/>
        <w:ind w:firstLine="560" w:firstLineChars="200"/>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adjustRightInd w:val="0"/>
        <w:spacing w:line="360" w:lineRule="auto"/>
        <w:ind w:firstLine="560" w:firstLineChars="200"/>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footerReference r:id="rId3"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楷体">
    <w:altName w:val="宋体"/>
    <w:panose1 w:val="00000000000000000000"/>
    <w:charset w:val="86"/>
    <w:family w:val="auto"/>
    <w:pitch w:val="default"/>
    <w:sig w:usb0="00000000" w:usb1="00000000" w:usb2="00000010" w:usb3="00000000" w:csb0="0004009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843280" cy="130810"/>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843280" cy="130810"/>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34</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0.3pt;width:66.4pt;mso-position-horizontal:center;mso-position-horizontal-relative:margin;mso-wrap-style:none;z-index:251658240;mso-width-relative:page;mso-height-relative:page;" filled="f" stroked="f" coordsize="21600,21600" o:gfxdata="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j&#10;WtSU0wAAAAYBAAAPAAAAAAAAAAEAIAAAACIAAABkcnMvZG93bnJldi54bWxQSwECFAAUAAAACACH&#10;TuJAQP4lHfABAAC3AwAADgAAAAAAAAABACAAAAAi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34</w:t>
                    </w:r>
                    <w:r>
                      <w:rPr>
                        <w:rFonts w:hint="eastAsia"/>
                        <w:sz w:val="18"/>
                      </w:rPr>
                      <w:fldChar w:fldCharType="end"/>
                    </w:r>
                    <w:r>
                      <w:rPr>
                        <w:rFonts w:hint="eastAsia"/>
                        <w:sz w:val="18"/>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2FB5"/>
    <w:rsid w:val="00004845"/>
    <w:rsid w:val="000066AB"/>
    <w:rsid w:val="00007684"/>
    <w:rsid w:val="00010ACB"/>
    <w:rsid w:val="000141A7"/>
    <w:rsid w:val="0001480D"/>
    <w:rsid w:val="00015D0A"/>
    <w:rsid w:val="00015FAD"/>
    <w:rsid w:val="00016527"/>
    <w:rsid w:val="000178EB"/>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479"/>
    <w:rsid w:val="000535C0"/>
    <w:rsid w:val="00053FE4"/>
    <w:rsid w:val="0005734C"/>
    <w:rsid w:val="00064427"/>
    <w:rsid w:val="00065BB9"/>
    <w:rsid w:val="000708C4"/>
    <w:rsid w:val="00074811"/>
    <w:rsid w:val="00081E01"/>
    <w:rsid w:val="00085014"/>
    <w:rsid w:val="000863B5"/>
    <w:rsid w:val="00086DE5"/>
    <w:rsid w:val="0009124F"/>
    <w:rsid w:val="0009137C"/>
    <w:rsid w:val="000928B2"/>
    <w:rsid w:val="00095A5A"/>
    <w:rsid w:val="000A4C30"/>
    <w:rsid w:val="000A7B0C"/>
    <w:rsid w:val="000B20E0"/>
    <w:rsid w:val="000B5D0F"/>
    <w:rsid w:val="000C1949"/>
    <w:rsid w:val="000C1C8B"/>
    <w:rsid w:val="000C40B5"/>
    <w:rsid w:val="000D1EE4"/>
    <w:rsid w:val="000D4D96"/>
    <w:rsid w:val="000E43CD"/>
    <w:rsid w:val="000F6870"/>
    <w:rsid w:val="0010098A"/>
    <w:rsid w:val="00101506"/>
    <w:rsid w:val="00101D81"/>
    <w:rsid w:val="00103C6A"/>
    <w:rsid w:val="00114DB7"/>
    <w:rsid w:val="00114E3C"/>
    <w:rsid w:val="001209B9"/>
    <w:rsid w:val="0012140E"/>
    <w:rsid w:val="00124FAD"/>
    <w:rsid w:val="0012543A"/>
    <w:rsid w:val="00127AD4"/>
    <w:rsid w:val="00133C6C"/>
    <w:rsid w:val="001356AA"/>
    <w:rsid w:val="00136FD5"/>
    <w:rsid w:val="00137244"/>
    <w:rsid w:val="0014052E"/>
    <w:rsid w:val="00140F64"/>
    <w:rsid w:val="001415A0"/>
    <w:rsid w:val="00144016"/>
    <w:rsid w:val="001478C3"/>
    <w:rsid w:val="0015147A"/>
    <w:rsid w:val="001540DA"/>
    <w:rsid w:val="00155DA3"/>
    <w:rsid w:val="001564E9"/>
    <w:rsid w:val="0015674F"/>
    <w:rsid w:val="001628CA"/>
    <w:rsid w:val="0017485A"/>
    <w:rsid w:val="00175BEB"/>
    <w:rsid w:val="00182BF9"/>
    <w:rsid w:val="001841F5"/>
    <w:rsid w:val="00186DE5"/>
    <w:rsid w:val="00187076"/>
    <w:rsid w:val="00191793"/>
    <w:rsid w:val="001950D3"/>
    <w:rsid w:val="001A00E5"/>
    <w:rsid w:val="001A1745"/>
    <w:rsid w:val="001A5793"/>
    <w:rsid w:val="001A5B65"/>
    <w:rsid w:val="001A75CE"/>
    <w:rsid w:val="001B06DC"/>
    <w:rsid w:val="001B24B8"/>
    <w:rsid w:val="001B5417"/>
    <w:rsid w:val="001B55C3"/>
    <w:rsid w:val="001C017C"/>
    <w:rsid w:val="001C43F9"/>
    <w:rsid w:val="001C51F3"/>
    <w:rsid w:val="001C53D9"/>
    <w:rsid w:val="001C56B7"/>
    <w:rsid w:val="001D00DA"/>
    <w:rsid w:val="001E0629"/>
    <w:rsid w:val="001E29B9"/>
    <w:rsid w:val="001E2B80"/>
    <w:rsid w:val="001E429C"/>
    <w:rsid w:val="001E6AD9"/>
    <w:rsid w:val="001E6FC1"/>
    <w:rsid w:val="001E732E"/>
    <w:rsid w:val="001F38F8"/>
    <w:rsid w:val="00204BAF"/>
    <w:rsid w:val="00204BE0"/>
    <w:rsid w:val="00207FE3"/>
    <w:rsid w:val="002117D4"/>
    <w:rsid w:val="002122AA"/>
    <w:rsid w:val="002129F7"/>
    <w:rsid w:val="0022192F"/>
    <w:rsid w:val="00222190"/>
    <w:rsid w:val="00223D8F"/>
    <w:rsid w:val="00233951"/>
    <w:rsid w:val="00233E72"/>
    <w:rsid w:val="00233F92"/>
    <w:rsid w:val="00236F89"/>
    <w:rsid w:val="002374FF"/>
    <w:rsid w:val="0023791B"/>
    <w:rsid w:val="00240EAF"/>
    <w:rsid w:val="002545E8"/>
    <w:rsid w:val="002625ED"/>
    <w:rsid w:val="002625FB"/>
    <w:rsid w:val="00263AB6"/>
    <w:rsid w:val="002665DA"/>
    <w:rsid w:val="00266C74"/>
    <w:rsid w:val="00270E4F"/>
    <w:rsid w:val="00273315"/>
    <w:rsid w:val="00274529"/>
    <w:rsid w:val="002749D8"/>
    <w:rsid w:val="002818C3"/>
    <w:rsid w:val="0028599C"/>
    <w:rsid w:val="00291CCF"/>
    <w:rsid w:val="0029389A"/>
    <w:rsid w:val="00294DB9"/>
    <w:rsid w:val="002A3C31"/>
    <w:rsid w:val="002A5F29"/>
    <w:rsid w:val="002A6D7F"/>
    <w:rsid w:val="002B2D3C"/>
    <w:rsid w:val="002B3B3B"/>
    <w:rsid w:val="002B5AD6"/>
    <w:rsid w:val="002B76C6"/>
    <w:rsid w:val="002C24F7"/>
    <w:rsid w:val="002C2815"/>
    <w:rsid w:val="002C4DC1"/>
    <w:rsid w:val="002C7C40"/>
    <w:rsid w:val="002D2B0B"/>
    <w:rsid w:val="002D3563"/>
    <w:rsid w:val="002D3D5D"/>
    <w:rsid w:val="002D4191"/>
    <w:rsid w:val="002D57D3"/>
    <w:rsid w:val="002D6E24"/>
    <w:rsid w:val="002D7669"/>
    <w:rsid w:val="002E0240"/>
    <w:rsid w:val="002E12F1"/>
    <w:rsid w:val="002E1789"/>
    <w:rsid w:val="002E7FC1"/>
    <w:rsid w:val="002F61C2"/>
    <w:rsid w:val="002F7B88"/>
    <w:rsid w:val="00300748"/>
    <w:rsid w:val="00300E1F"/>
    <w:rsid w:val="003018E3"/>
    <w:rsid w:val="00303EE7"/>
    <w:rsid w:val="00305A88"/>
    <w:rsid w:val="003101B6"/>
    <w:rsid w:val="003101D3"/>
    <w:rsid w:val="00310EEE"/>
    <w:rsid w:val="00317FB1"/>
    <w:rsid w:val="00321B36"/>
    <w:rsid w:val="00321FC9"/>
    <w:rsid w:val="00330609"/>
    <w:rsid w:val="00330ED4"/>
    <w:rsid w:val="003346B5"/>
    <w:rsid w:val="00334C0C"/>
    <w:rsid w:val="00336F47"/>
    <w:rsid w:val="00340DB6"/>
    <w:rsid w:val="00341689"/>
    <w:rsid w:val="00341AE8"/>
    <w:rsid w:val="00343348"/>
    <w:rsid w:val="00344454"/>
    <w:rsid w:val="00346189"/>
    <w:rsid w:val="003525DF"/>
    <w:rsid w:val="00352E40"/>
    <w:rsid w:val="00355FC7"/>
    <w:rsid w:val="003578E4"/>
    <w:rsid w:val="00366C23"/>
    <w:rsid w:val="00370D82"/>
    <w:rsid w:val="003729B5"/>
    <w:rsid w:val="00372CB1"/>
    <w:rsid w:val="003745DB"/>
    <w:rsid w:val="00374733"/>
    <w:rsid w:val="003774E0"/>
    <w:rsid w:val="003779EF"/>
    <w:rsid w:val="003818A0"/>
    <w:rsid w:val="00385352"/>
    <w:rsid w:val="00387FD3"/>
    <w:rsid w:val="00392F53"/>
    <w:rsid w:val="0039771E"/>
    <w:rsid w:val="003A3E0A"/>
    <w:rsid w:val="003A428C"/>
    <w:rsid w:val="003A5F60"/>
    <w:rsid w:val="003A67DE"/>
    <w:rsid w:val="003B1281"/>
    <w:rsid w:val="003B1AA7"/>
    <w:rsid w:val="003B3117"/>
    <w:rsid w:val="003B3B1F"/>
    <w:rsid w:val="003B48B9"/>
    <w:rsid w:val="003B76F0"/>
    <w:rsid w:val="003C46FF"/>
    <w:rsid w:val="003C5AE5"/>
    <w:rsid w:val="003D14B0"/>
    <w:rsid w:val="003D2DBE"/>
    <w:rsid w:val="003D4C91"/>
    <w:rsid w:val="003D5CAF"/>
    <w:rsid w:val="003D720C"/>
    <w:rsid w:val="003E0166"/>
    <w:rsid w:val="003E3B7A"/>
    <w:rsid w:val="003F0105"/>
    <w:rsid w:val="003F051F"/>
    <w:rsid w:val="003F261C"/>
    <w:rsid w:val="003F6C70"/>
    <w:rsid w:val="003F6CDE"/>
    <w:rsid w:val="00401B97"/>
    <w:rsid w:val="00404044"/>
    <w:rsid w:val="00404B22"/>
    <w:rsid w:val="00405B2C"/>
    <w:rsid w:val="004118F0"/>
    <w:rsid w:val="004125B4"/>
    <w:rsid w:val="00421B48"/>
    <w:rsid w:val="00422910"/>
    <w:rsid w:val="00423B90"/>
    <w:rsid w:val="0042408B"/>
    <w:rsid w:val="00430C9C"/>
    <w:rsid w:val="00431AB7"/>
    <w:rsid w:val="004375A8"/>
    <w:rsid w:val="004427C3"/>
    <w:rsid w:val="00442B13"/>
    <w:rsid w:val="004545A6"/>
    <w:rsid w:val="004555FD"/>
    <w:rsid w:val="00457CD7"/>
    <w:rsid w:val="004611F6"/>
    <w:rsid w:val="004618EC"/>
    <w:rsid w:val="00463507"/>
    <w:rsid w:val="00470A18"/>
    <w:rsid w:val="0047235D"/>
    <w:rsid w:val="004821A4"/>
    <w:rsid w:val="00484888"/>
    <w:rsid w:val="004918E0"/>
    <w:rsid w:val="004933D1"/>
    <w:rsid w:val="0049386D"/>
    <w:rsid w:val="00493A74"/>
    <w:rsid w:val="00495DBF"/>
    <w:rsid w:val="00497670"/>
    <w:rsid w:val="004A0D31"/>
    <w:rsid w:val="004A2E1A"/>
    <w:rsid w:val="004A6261"/>
    <w:rsid w:val="004A6470"/>
    <w:rsid w:val="004A653A"/>
    <w:rsid w:val="004A6A70"/>
    <w:rsid w:val="004B1BB9"/>
    <w:rsid w:val="004B3801"/>
    <w:rsid w:val="004B3EB0"/>
    <w:rsid w:val="004B5C6A"/>
    <w:rsid w:val="004B7990"/>
    <w:rsid w:val="004B7E59"/>
    <w:rsid w:val="004C4015"/>
    <w:rsid w:val="004C4F87"/>
    <w:rsid w:val="004C6681"/>
    <w:rsid w:val="004C6CAE"/>
    <w:rsid w:val="004D393C"/>
    <w:rsid w:val="004D3FD2"/>
    <w:rsid w:val="004D4299"/>
    <w:rsid w:val="004E1D88"/>
    <w:rsid w:val="004E2C8F"/>
    <w:rsid w:val="004E62DC"/>
    <w:rsid w:val="004F088A"/>
    <w:rsid w:val="004F0979"/>
    <w:rsid w:val="004F0B80"/>
    <w:rsid w:val="004F1AAA"/>
    <w:rsid w:val="0050023A"/>
    <w:rsid w:val="0050098D"/>
    <w:rsid w:val="0050124F"/>
    <w:rsid w:val="005022E2"/>
    <w:rsid w:val="00502CF7"/>
    <w:rsid w:val="005067BA"/>
    <w:rsid w:val="00510B71"/>
    <w:rsid w:val="005141EF"/>
    <w:rsid w:val="0051421F"/>
    <w:rsid w:val="005144AC"/>
    <w:rsid w:val="0051681D"/>
    <w:rsid w:val="005178EC"/>
    <w:rsid w:val="0052501D"/>
    <w:rsid w:val="0052609A"/>
    <w:rsid w:val="0053083E"/>
    <w:rsid w:val="00530DA8"/>
    <w:rsid w:val="00534A59"/>
    <w:rsid w:val="00540CC3"/>
    <w:rsid w:val="00542648"/>
    <w:rsid w:val="00542AE6"/>
    <w:rsid w:val="00545371"/>
    <w:rsid w:val="00551EA4"/>
    <w:rsid w:val="00552D71"/>
    <w:rsid w:val="00555BCE"/>
    <w:rsid w:val="00557358"/>
    <w:rsid w:val="00560154"/>
    <w:rsid w:val="00560C25"/>
    <w:rsid w:val="00563708"/>
    <w:rsid w:val="00564708"/>
    <w:rsid w:val="005653B3"/>
    <w:rsid w:val="00570AEB"/>
    <w:rsid w:val="00570B3A"/>
    <w:rsid w:val="00571327"/>
    <w:rsid w:val="00571C9F"/>
    <w:rsid w:val="005741A3"/>
    <w:rsid w:val="00576BAA"/>
    <w:rsid w:val="005802F6"/>
    <w:rsid w:val="00583131"/>
    <w:rsid w:val="0058357D"/>
    <w:rsid w:val="005860D5"/>
    <w:rsid w:val="00587E11"/>
    <w:rsid w:val="005927E4"/>
    <w:rsid w:val="00595F1F"/>
    <w:rsid w:val="005972F0"/>
    <w:rsid w:val="00597DFE"/>
    <w:rsid w:val="005A32EB"/>
    <w:rsid w:val="005A4452"/>
    <w:rsid w:val="005A714E"/>
    <w:rsid w:val="005B12DA"/>
    <w:rsid w:val="005B2930"/>
    <w:rsid w:val="005C24CE"/>
    <w:rsid w:val="005C4596"/>
    <w:rsid w:val="005C7E55"/>
    <w:rsid w:val="005D1A38"/>
    <w:rsid w:val="005D7525"/>
    <w:rsid w:val="005E2D4C"/>
    <w:rsid w:val="005E77C0"/>
    <w:rsid w:val="005F3B89"/>
    <w:rsid w:val="005F3C88"/>
    <w:rsid w:val="00600F93"/>
    <w:rsid w:val="00603D83"/>
    <w:rsid w:val="00607736"/>
    <w:rsid w:val="00607928"/>
    <w:rsid w:val="00611120"/>
    <w:rsid w:val="006125BE"/>
    <w:rsid w:val="00615FDC"/>
    <w:rsid w:val="00616DF0"/>
    <w:rsid w:val="006172EC"/>
    <w:rsid w:val="006226E5"/>
    <w:rsid w:val="00623553"/>
    <w:rsid w:val="00627A58"/>
    <w:rsid w:val="00630474"/>
    <w:rsid w:val="00630D97"/>
    <w:rsid w:val="006313EF"/>
    <w:rsid w:val="0063675C"/>
    <w:rsid w:val="00637336"/>
    <w:rsid w:val="0064087A"/>
    <w:rsid w:val="0064684E"/>
    <w:rsid w:val="00647B09"/>
    <w:rsid w:val="00650AC5"/>
    <w:rsid w:val="00650CE3"/>
    <w:rsid w:val="006511DF"/>
    <w:rsid w:val="00651ABD"/>
    <w:rsid w:val="00653628"/>
    <w:rsid w:val="006560B0"/>
    <w:rsid w:val="006562FB"/>
    <w:rsid w:val="006636A5"/>
    <w:rsid w:val="00666D1D"/>
    <w:rsid w:val="00673517"/>
    <w:rsid w:val="00676A80"/>
    <w:rsid w:val="0068116E"/>
    <w:rsid w:val="006856F5"/>
    <w:rsid w:val="00685E53"/>
    <w:rsid w:val="00685F59"/>
    <w:rsid w:val="00691662"/>
    <w:rsid w:val="00694E3D"/>
    <w:rsid w:val="00695D24"/>
    <w:rsid w:val="00695D6E"/>
    <w:rsid w:val="006A0197"/>
    <w:rsid w:val="006A0F23"/>
    <w:rsid w:val="006A1141"/>
    <w:rsid w:val="006A1328"/>
    <w:rsid w:val="006A263D"/>
    <w:rsid w:val="006A3F6E"/>
    <w:rsid w:val="006B045A"/>
    <w:rsid w:val="006B4399"/>
    <w:rsid w:val="006B6208"/>
    <w:rsid w:val="006B7C3B"/>
    <w:rsid w:val="006B7FB3"/>
    <w:rsid w:val="006C05C2"/>
    <w:rsid w:val="006C4749"/>
    <w:rsid w:val="006C5BD6"/>
    <w:rsid w:val="006D255E"/>
    <w:rsid w:val="006D792C"/>
    <w:rsid w:val="006E1064"/>
    <w:rsid w:val="006E3188"/>
    <w:rsid w:val="006F579E"/>
    <w:rsid w:val="00705826"/>
    <w:rsid w:val="00710997"/>
    <w:rsid w:val="00711735"/>
    <w:rsid w:val="00715D23"/>
    <w:rsid w:val="00725B5C"/>
    <w:rsid w:val="007264E3"/>
    <w:rsid w:val="00731D49"/>
    <w:rsid w:val="0073390F"/>
    <w:rsid w:val="00741877"/>
    <w:rsid w:val="00741D93"/>
    <w:rsid w:val="00743FA3"/>
    <w:rsid w:val="00744EBF"/>
    <w:rsid w:val="00745226"/>
    <w:rsid w:val="00747891"/>
    <w:rsid w:val="00752AF6"/>
    <w:rsid w:val="007633E8"/>
    <w:rsid w:val="0077001F"/>
    <w:rsid w:val="007710CC"/>
    <w:rsid w:val="00771E3D"/>
    <w:rsid w:val="007746FC"/>
    <w:rsid w:val="0077485D"/>
    <w:rsid w:val="00776C82"/>
    <w:rsid w:val="0078293C"/>
    <w:rsid w:val="00783B58"/>
    <w:rsid w:val="00786680"/>
    <w:rsid w:val="007870D7"/>
    <w:rsid w:val="00797198"/>
    <w:rsid w:val="007A50F3"/>
    <w:rsid w:val="007A5301"/>
    <w:rsid w:val="007A587A"/>
    <w:rsid w:val="007A7C5E"/>
    <w:rsid w:val="007B27BE"/>
    <w:rsid w:val="007B79B0"/>
    <w:rsid w:val="007B7EE6"/>
    <w:rsid w:val="007C009E"/>
    <w:rsid w:val="007C1AA9"/>
    <w:rsid w:val="007C33BE"/>
    <w:rsid w:val="007C710D"/>
    <w:rsid w:val="007C74A3"/>
    <w:rsid w:val="007E199C"/>
    <w:rsid w:val="007F275F"/>
    <w:rsid w:val="007F3ACB"/>
    <w:rsid w:val="007F7593"/>
    <w:rsid w:val="007F77EE"/>
    <w:rsid w:val="008013A3"/>
    <w:rsid w:val="00804830"/>
    <w:rsid w:val="008104BA"/>
    <w:rsid w:val="00812D5E"/>
    <w:rsid w:val="008149D8"/>
    <w:rsid w:val="0081672C"/>
    <w:rsid w:val="00816F32"/>
    <w:rsid w:val="008223D3"/>
    <w:rsid w:val="0082434B"/>
    <w:rsid w:val="00824FA7"/>
    <w:rsid w:val="008265A1"/>
    <w:rsid w:val="00830C34"/>
    <w:rsid w:val="00830C4A"/>
    <w:rsid w:val="00834D7E"/>
    <w:rsid w:val="008360C1"/>
    <w:rsid w:val="00836832"/>
    <w:rsid w:val="00837643"/>
    <w:rsid w:val="0084293C"/>
    <w:rsid w:val="00845741"/>
    <w:rsid w:val="00851581"/>
    <w:rsid w:val="00852928"/>
    <w:rsid w:val="00852F6F"/>
    <w:rsid w:val="008535AD"/>
    <w:rsid w:val="00853D06"/>
    <w:rsid w:val="00854B0F"/>
    <w:rsid w:val="008561F5"/>
    <w:rsid w:val="00860B34"/>
    <w:rsid w:val="00863581"/>
    <w:rsid w:val="00865FC3"/>
    <w:rsid w:val="00872C01"/>
    <w:rsid w:val="00873F83"/>
    <w:rsid w:val="00874364"/>
    <w:rsid w:val="00875380"/>
    <w:rsid w:val="00877778"/>
    <w:rsid w:val="0088199E"/>
    <w:rsid w:val="00884A86"/>
    <w:rsid w:val="00887346"/>
    <w:rsid w:val="00887E34"/>
    <w:rsid w:val="00895478"/>
    <w:rsid w:val="008A4956"/>
    <w:rsid w:val="008B4BA8"/>
    <w:rsid w:val="008B7E57"/>
    <w:rsid w:val="008D04F8"/>
    <w:rsid w:val="008D2850"/>
    <w:rsid w:val="008D2AAF"/>
    <w:rsid w:val="008D41A3"/>
    <w:rsid w:val="008E0FA1"/>
    <w:rsid w:val="008E35F0"/>
    <w:rsid w:val="008E6B6C"/>
    <w:rsid w:val="008F5F33"/>
    <w:rsid w:val="008F6D58"/>
    <w:rsid w:val="00900577"/>
    <w:rsid w:val="00904CE7"/>
    <w:rsid w:val="00914F4F"/>
    <w:rsid w:val="0091569F"/>
    <w:rsid w:val="00916B24"/>
    <w:rsid w:val="009176DC"/>
    <w:rsid w:val="0092240F"/>
    <w:rsid w:val="00924162"/>
    <w:rsid w:val="0092699C"/>
    <w:rsid w:val="00927572"/>
    <w:rsid w:val="00930091"/>
    <w:rsid w:val="00932528"/>
    <w:rsid w:val="009330C1"/>
    <w:rsid w:val="00933211"/>
    <w:rsid w:val="009347B4"/>
    <w:rsid w:val="00934883"/>
    <w:rsid w:val="009372C8"/>
    <w:rsid w:val="00937C77"/>
    <w:rsid w:val="00941331"/>
    <w:rsid w:val="00941DFA"/>
    <w:rsid w:val="00941F4D"/>
    <w:rsid w:val="00942CB2"/>
    <w:rsid w:val="009449A1"/>
    <w:rsid w:val="00956DF9"/>
    <w:rsid w:val="00960B04"/>
    <w:rsid w:val="00964861"/>
    <w:rsid w:val="00967E04"/>
    <w:rsid w:val="00970222"/>
    <w:rsid w:val="00972060"/>
    <w:rsid w:val="00974C7D"/>
    <w:rsid w:val="00976B1F"/>
    <w:rsid w:val="00976DA7"/>
    <w:rsid w:val="0097780D"/>
    <w:rsid w:val="00977C07"/>
    <w:rsid w:val="00977F0B"/>
    <w:rsid w:val="009806E3"/>
    <w:rsid w:val="00980727"/>
    <w:rsid w:val="00981B24"/>
    <w:rsid w:val="00983A6E"/>
    <w:rsid w:val="00986785"/>
    <w:rsid w:val="00987184"/>
    <w:rsid w:val="0099001A"/>
    <w:rsid w:val="00990083"/>
    <w:rsid w:val="009906F4"/>
    <w:rsid w:val="00991ABB"/>
    <w:rsid w:val="00992A57"/>
    <w:rsid w:val="0099693D"/>
    <w:rsid w:val="00997272"/>
    <w:rsid w:val="0099744C"/>
    <w:rsid w:val="009A6CCE"/>
    <w:rsid w:val="009A77CE"/>
    <w:rsid w:val="009B2DFD"/>
    <w:rsid w:val="009B36DF"/>
    <w:rsid w:val="009B3D5E"/>
    <w:rsid w:val="009B5DCD"/>
    <w:rsid w:val="009B7616"/>
    <w:rsid w:val="009C0D83"/>
    <w:rsid w:val="009C2950"/>
    <w:rsid w:val="009C3849"/>
    <w:rsid w:val="009C3F3C"/>
    <w:rsid w:val="009D35FA"/>
    <w:rsid w:val="009E06C0"/>
    <w:rsid w:val="009E1742"/>
    <w:rsid w:val="009E2ED0"/>
    <w:rsid w:val="009E6909"/>
    <w:rsid w:val="009E7717"/>
    <w:rsid w:val="009E7725"/>
    <w:rsid w:val="009F1946"/>
    <w:rsid w:val="00A024A5"/>
    <w:rsid w:val="00A02730"/>
    <w:rsid w:val="00A06AED"/>
    <w:rsid w:val="00A0729D"/>
    <w:rsid w:val="00A1111D"/>
    <w:rsid w:val="00A11ED5"/>
    <w:rsid w:val="00A13EC4"/>
    <w:rsid w:val="00A150EB"/>
    <w:rsid w:val="00A15DD5"/>
    <w:rsid w:val="00A27B0F"/>
    <w:rsid w:val="00A31DD3"/>
    <w:rsid w:val="00A434DD"/>
    <w:rsid w:val="00A44368"/>
    <w:rsid w:val="00A46E51"/>
    <w:rsid w:val="00A47149"/>
    <w:rsid w:val="00A476F5"/>
    <w:rsid w:val="00A50403"/>
    <w:rsid w:val="00A56CC7"/>
    <w:rsid w:val="00A622B9"/>
    <w:rsid w:val="00A63BAC"/>
    <w:rsid w:val="00A7299A"/>
    <w:rsid w:val="00A73A93"/>
    <w:rsid w:val="00A73DAE"/>
    <w:rsid w:val="00A74645"/>
    <w:rsid w:val="00A74B85"/>
    <w:rsid w:val="00A756DA"/>
    <w:rsid w:val="00A75AC5"/>
    <w:rsid w:val="00A76F98"/>
    <w:rsid w:val="00A8180C"/>
    <w:rsid w:val="00A821A3"/>
    <w:rsid w:val="00A842FA"/>
    <w:rsid w:val="00A87928"/>
    <w:rsid w:val="00A94DCE"/>
    <w:rsid w:val="00AA1F39"/>
    <w:rsid w:val="00AA37DE"/>
    <w:rsid w:val="00AA6BE7"/>
    <w:rsid w:val="00AB534C"/>
    <w:rsid w:val="00AB5721"/>
    <w:rsid w:val="00AB6574"/>
    <w:rsid w:val="00AC1CA4"/>
    <w:rsid w:val="00AC25BE"/>
    <w:rsid w:val="00AC2B45"/>
    <w:rsid w:val="00AC7E64"/>
    <w:rsid w:val="00AE068D"/>
    <w:rsid w:val="00AE1EE3"/>
    <w:rsid w:val="00AF1968"/>
    <w:rsid w:val="00AF3F2B"/>
    <w:rsid w:val="00B02FE8"/>
    <w:rsid w:val="00B047CC"/>
    <w:rsid w:val="00B1028B"/>
    <w:rsid w:val="00B10798"/>
    <w:rsid w:val="00B11097"/>
    <w:rsid w:val="00B128E6"/>
    <w:rsid w:val="00B13045"/>
    <w:rsid w:val="00B13A9E"/>
    <w:rsid w:val="00B1777E"/>
    <w:rsid w:val="00B2003E"/>
    <w:rsid w:val="00B25C58"/>
    <w:rsid w:val="00B32054"/>
    <w:rsid w:val="00B36A89"/>
    <w:rsid w:val="00B37FE1"/>
    <w:rsid w:val="00B4226E"/>
    <w:rsid w:val="00B424F5"/>
    <w:rsid w:val="00B426BA"/>
    <w:rsid w:val="00B46875"/>
    <w:rsid w:val="00B46AD2"/>
    <w:rsid w:val="00B57CBF"/>
    <w:rsid w:val="00B61458"/>
    <w:rsid w:val="00B62927"/>
    <w:rsid w:val="00B64A9A"/>
    <w:rsid w:val="00B64B06"/>
    <w:rsid w:val="00B65E04"/>
    <w:rsid w:val="00B67637"/>
    <w:rsid w:val="00B7112F"/>
    <w:rsid w:val="00B71D17"/>
    <w:rsid w:val="00B75EBE"/>
    <w:rsid w:val="00B7647D"/>
    <w:rsid w:val="00B77317"/>
    <w:rsid w:val="00B812DE"/>
    <w:rsid w:val="00B815F0"/>
    <w:rsid w:val="00B821AF"/>
    <w:rsid w:val="00B83BBF"/>
    <w:rsid w:val="00B84468"/>
    <w:rsid w:val="00B9359E"/>
    <w:rsid w:val="00B949C7"/>
    <w:rsid w:val="00B96963"/>
    <w:rsid w:val="00B974CC"/>
    <w:rsid w:val="00BA1200"/>
    <w:rsid w:val="00BA3298"/>
    <w:rsid w:val="00BA37C3"/>
    <w:rsid w:val="00BB0091"/>
    <w:rsid w:val="00BB1B56"/>
    <w:rsid w:val="00BB64F7"/>
    <w:rsid w:val="00BB6C5B"/>
    <w:rsid w:val="00BC01B4"/>
    <w:rsid w:val="00BC7BC4"/>
    <w:rsid w:val="00BD1BCA"/>
    <w:rsid w:val="00BE16CB"/>
    <w:rsid w:val="00BE2786"/>
    <w:rsid w:val="00BE3B55"/>
    <w:rsid w:val="00BE4844"/>
    <w:rsid w:val="00BE4FD9"/>
    <w:rsid w:val="00BE7585"/>
    <w:rsid w:val="00BF0B4F"/>
    <w:rsid w:val="00BF0DE1"/>
    <w:rsid w:val="00BF15F1"/>
    <w:rsid w:val="00BF1630"/>
    <w:rsid w:val="00BF176D"/>
    <w:rsid w:val="00BF6F4C"/>
    <w:rsid w:val="00C001F9"/>
    <w:rsid w:val="00C01AE9"/>
    <w:rsid w:val="00C04EE9"/>
    <w:rsid w:val="00C055CB"/>
    <w:rsid w:val="00C0631D"/>
    <w:rsid w:val="00C0799D"/>
    <w:rsid w:val="00C07A41"/>
    <w:rsid w:val="00C138AE"/>
    <w:rsid w:val="00C13C4E"/>
    <w:rsid w:val="00C1434F"/>
    <w:rsid w:val="00C208DF"/>
    <w:rsid w:val="00C22302"/>
    <w:rsid w:val="00C24C2D"/>
    <w:rsid w:val="00C305FC"/>
    <w:rsid w:val="00C31721"/>
    <w:rsid w:val="00C32C4D"/>
    <w:rsid w:val="00C32E8C"/>
    <w:rsid w:val="00C3423A"/>
    <w:rsid w:val="00C34828"/>
    <w:rsid w:val="00C34E79"/>
    <w:rsid w:val="00C35B24"/>
    <w:rsid w:val="00C369F5"/>
    <w:rsid w:val="00C3745C"/>
    <w:rsid w:val="00C409C4"/>
    <w:rsid w:val="00C46115"/>
    <w:rsid w:val="00C53A87"/>
    <w:rsid w:val="00C66634"/>
    <w:rsid w:val="00C705B4"/>
    <w:rsid w:val="00C77AF6"/>
    <w:rsid w:val="00C77F97"/>
    <w:rsid w:val="00C80753"/>
    <w:rsid w:val="00C85855"/>
    <w:rsid w:val="00C923BF"/>
    <w:rsid w:val="00C93FAE"/>
    <w:rsid w:val="00C93FDF"/>
    <w:rsid w:val="00C9424C"/>
    <w:rsid w:val="00C95676"/>
    <w:rsid w:val="00CA0515"/>
    <w:rsid w:val="00CA0C85"/>
    <w:rsid w:val="00CA1C21"/>
    <w:rsid w:val="00CB6BD2"/>
    <w:rsid w:val="00CC22FE"/>
    <w:rsid w:val="00CC355D"/>
    <w:rsid w:val="00CC3EA8"/>
    <w:rsid w:val="00CC597E"/>
    <w:rsid w:val="00CD113A"/>
    <w:rsid w:val="00CD57B5"/>
    <w:rsid w:val="00CE0028"/>
    <w:rsid w:val="00CE08E4"/>
    <w:rsid w:val="00CE0CD6"/>
    <w:rsid w:val="00CE3266"/>
    <w:rsid w:val="00CE72D9"/>
    <w:rsid w:val="00CE7E33"/>
    <w:rsid w:val="00CF0798"/>
    <w:rsid w:val="00CF36F2"/>
    <w:rsid w:val="00CF5AB7"/>
    <w:rsid w:val="00CF6A6C"/>
    <w:rsid w:val="00D01D46"/>
    <w:rsid w:val="00D03D02"/>
    <w:rsid w:val="00D07640"/>
    <w:rsid w:val="00D13315"/>
    <w:rsid w:val="00D1714A"/>
    <w:rsid w:val="00D20328"/>
    <w:rsid w:val="00D20C07"/>
    <w:rsid w:val="00D21042"/>
    <w:rsid w:val="00D218A6"/>
    <w:rsid w:val="00D235D0"/>
    <w:rsid w:val="00D253B7"/>
    <w:rsid w:val="00D2566D"/>
    <w:rsid w:val="00D34990"/>
    <w:rsid w:val="00D400BC"/>
    <w:rsid w:val="00D4202F"/>
    <w:rsid w:val="00D471F7"/>
    <w:rsid w:val="00D51DAC"/>
    <w:rsid w:val="00D52F71"/>
    <w:rsid w:val="00D57533"/>
    <w:rsid w:val="00D60324"/>
    <w:rsid w:val="00D6081D"/>
    <w:rsid w:val="00D60B9B"/>
    <w:rsid w:val="00D62BCC"/>
    <w:rsid w:val="00D6551E"/>
    <w:rsid w:val="00D65CB9"/>
    <w:rsid w:val="00D66834"/>
    <w:rsid w:val="00D66E53"/>
    <w:rsid w:val="00D77B85"/>
    <w:rsid w:val="00D8055D"/>
    <w:rsid w:val="00D80EA5"/>
    <w:rsid w:val="00D82A62"/>
    <w:rsid w:val="00D84D1B"/>
    <w:rsid w:val="00D85CFE"/>
    <w:rsid w:val="00D90566"/>
    <w:rsid w:val="00DA00ED"/>
    <w:rsid w:val="00DA4058"/>
    <w:rsid w:val="00DA40C0"/>
    <w:rsid w:val="00DA416D"/>
    <w:rsid w:val="00DA5047"/>
    <w:rsid w:val="00DB597A"/>
    <w:rsid w:val="00DB6F9C"/>
    <w:rsid w:val="00DC0303"/>
    <w:rsid w:val="00DC1AB3"/>
    <w:rsid w:val="00DC2099"/>
    <w:rsid w:val="00DC4518"/>
    <w:rsid w:val="00DC5172"/>
    <w:rsid w:val="00DD3F22"/>
    <w:rsid w:val="00DD5035"/>
    <w:rsid w:val="00DE2971"/>
    <w:rsid w:val="00DE6092"/>
    <w:rsid w:val="00DF1BFA"/>
    <w:rsid w:val="00E04C61"/>
    <w:rsid w:val="00E149BA"/>
    <w:rsid w:val="00E14C26"/>
    <w:rsid w:val="00E15253"/>
    <w:rsid w:val="00E204E6"/>
    <w:rsid w:val="00E242F1"/>
    <w:rsid w:val="00E265D7"/>
    <w:rsid w:val="00E265E3"/>
    <w:rsid w:val="00E276C6"/>
    <w:rsid w:val="00E32FDB"/>
    <w:rsid w:val="00E333DB"/>
    <w:rsid w:val="00E37CD3"/>
    <w:rsid w:val="00E4355C"/>
    <w:rsid w:val="00E4413B"/>
    <w:rsid w:val="00E444CC"/>
    <w:rsid w:val="00E44716"/>
    <w:rsid w:val="00E4585B"/>
    <w:rsid w:val="00E53BE6"/>
    <w:rsid w:val="00E548AB"/>
    <w:rsid w:val="00E60907"/>
    <w:rsid w:val="00E62C2F"/>
    <w:rsid w:val="00E6512F"/>
    <w:rsid w:val="00E66DA1"/>
    <w:rsid w:val="00E67310"/>
    <w:rsid w:val="00E7130E"/>
    <w:rsid w:val="00E72378"/>
    <w:rsid w:val="00E73ED0"/>
    <w:rsid w:val="00E76C91"/>
    <w:rsid w:val="00E80CBB"/>
    <w:rsid w:val="00E866DA"/>
    <w:rsid w:val="00E91137"/>
    <w:rsid w:val="00E95DDC"/>
    <w:rsid w:val="00E97E68"/>
    <w:rsid w:val="00EA0D3D"/>
    <w:rsid w:val="00EA36D6"/>
    <w:rsid w:val="00EA50B6"/>
    <w:rsid w:val="00EA531E"/>
    <w:rsid w:val="00EB0CD3"/>
    <w:rsid w:val="00EB35A5"/>
    <w:rsid w:val="00EC2B98"/>
    <w:rsid w:val="00EC45AD"/>
    <w:rsid w:val="00EC639C"/>
    <w:rsid w:val="00ED0123"/>
    <w:rsid w:val="00ED3D41"/>
    <w:rsid w:val="00ED7777"/>
    <w:rsid w:val="00EE2660"/>
    <w:rsid w:val="00EE2D66"/>
    <w:rsid w:val="00EE61CD"/>
    <w:rsid w:val="00EE6C9C"/>
    <w:rsid w:val="00EF7BF5"/>
    <w:rsid w:val="00F01E62"/>
    <w:rsid w:val="00F0267D"/>
    <w:rsid w:val="00F03373"/>
    <w:rsid w:val="00F04989"/>
    <w:rsid w:val="00F056A0"/>
    <w:rsid w:val="00F105B2"/>
    <w:rsid w:val="00F1174D"/>
    <w:rsid w:val="00F15BC8"/>
    <w:rsid w:val="00F2081B"/>
    <w:rsid w:val="00F20AF2"/>
    <w:rsid w:val="00F20FA7"/>
    <w:rsid w:val="00F2117E"/>
    <w:rsid w:val="00F2308A"/>
    <w:rsid w:val="00F25B88"/>
    <w:rsid w:val="00F273D9"/>
    <w:rsid w:val="00F36C90"/>
    <w:rsid w:val="00F37463"/>
    <w:rsid w:val="00F41FEB"/>
    <w:rsid w:val="00F429C7"/>
    <w:rsid w:val="00F4615B"/>
    <w:rsid w:val="00F4760F"/>
    <w:rsid w:val="00F5087A"/>
    <w:rsid w:val="00F52811"/>
    <w:rsid w:val="00F5281B"/>
    <w:rsid w:val="00F566D4"/>
    <w:rsid w:val="00F569B8"/>
    <w:rsid w:val="00F60DE0"/>
    <w:rsid w:val="00F60E96"/>
    <w:rsid w:val="00F62DA0"/>
    <w:rsid w:val="00F70728"/>
    <w:rsid w:val="00F755E0"/>
    <w:rsid w:val="00F805B4"/>
    <w:rsid w:val="00F842BD"/>
    <w:rsid w:val="00F84C7A"/>
    <w:rsid w:val="00F8500C"/>
    <w:rsid w:val="00FA005E"/>
    <w:rsid w:val="00FA2A56"/>
    <w:rsid w:val="00FA7BAC"/>
    <w:rsid w:val="00FB2088"/>
    <w:rsid w:val="00FB23AE"/>
    <w:rsid w:val="00FB27C5"/>
    <w:rsid w:val="00FB3F2B"/>
    <w:rsid w:val="00FC131F"/>
    <w:rsid w:val="00FC7AF0"/>
    <w:rsid w:val="00FD48C8"/>
    <w:rsid w:val="00FD6781"/>
    <w:rsid w:val="00FE10F3"/>
    <w:rsid w:val="00FE32AC"/>
    <w:rsid w:val="00FE45A4"/>
    <w:rsid w:val="00FF5411"/>
    <w:rsid w:val="00FF5E3B"/>
    <w:rsid w:val="00FF6B84"/>
    <w:rsid w:val="01322C18"/>
    <w:rsid w:val="0142129B"/>
    <w:rsid w:val="019373D1"/>
    <w:rsid w:val="01BC1369"/>
    <w:rsid w:val="01C876FC"/>
    <w:rsid w:val="01E22B26"/>
    <w:rsid w:val="023A3B8A"/>
    <w:rsid w:val="028825E0"/>
    <w:rsid w:val="02885811"/>
    <w:rsid w:val="02D72B70"/>
    <w:rsid w:val="02DF7351"/>
    <w:rsid w:val="033930D8"/>
    <w:rsid w:val="03DC15A8"/>
    <w:rsid w:val="04222867"/>
    <w:rsid w:val="047D524E"/>
    <w:rsid w:val="050126C3"/>
    <w:rsid w:val="051A02FC"/>
    <w:rsid w:val="05223899"/>
    <w:rsid w:val="05FF12E2"/>
    <w:rsid w:val="06080B3A"/>
    <w:rsid w:val="060F5117"/>
    <w:rsid w:val="061B1404"/>
    <w:rsid w:val="06324646"/>
    <w:rsid w:val="064674D8"/>
    <w:rsid w:val="0685283F"/>
    <w:rsid w:val="06C47DA6"/>
    <w:rsid w:val="06EC3D48"/>
    <w:rsid w:val="06ED22DE"/>
    <w:rsid w:val="0734700D"/>
    <w:rsid w:val="07980D30"/>
    <w:rsid w:val="07A73644"/>
    <w:rsid w:val="07B97394"/>
    <w:rsid w:val="07C71504"/>
    <w:rsid w:val="080D6FA8"/>
    <w:rsid w:val="08222EE9"/>
    <w:rsid w:val="08961184"/>
    <w:rsid w:val="08B15185"/>
    <w:rsid w:val="08F5120D"/>
    <w:rsid w:val="09311367"/>
    <w:rsid w:val="09541045"/>
    <w:rsid w:val="09906FBF"/>
    <w:rsid w:val="09922B15"/>
    <w:rsid w:val="099B6A8C"/>
    <w:rsid w:val="09A770EC"/>
    <w:rsid w:val="09D75DF4"/>
    <w:rsid w:val="09F1749E"/>
    <w:rsid w:val="0A0D3830"/>
    <w:rsid w:val="0A195C1F"/>
    <w:rsid w:val="0A247833"/>
    <w:rsid w:val="0A2C3129"/>
    <w:rsid w:val="0AA6433F"/>
    <w:rsid w:val="0ADD11E0"/>
    <w:rsid w:val="0B767454"/>
    <w:rsid w:val="0BBA44B6"/>
    <w:rsid w:val="0C717078"/>
    <w:rsid w:val="0CA70593"/>
    <w:rsid w:val="0CDF5DDA"/>
    <w:rsid w:val="0D23109A"/>
    <w:rsid w:val="0D910710"/>
    <w:rsid w:val="0DBD709A"/>
    <w:rsid w:val="0DC62064"/>
    <w:rsid w:val="0DEC209A"/>
    <w:rsid w:val="0E05748E"/>
    <w:rsid w:val="0E26278E"/>
    <w:rsid w:val="0E920377"/>
    <w:rsid w:val="0EA33352"/>
    <w:rsid w:val="0EB30580"/>
    <w:rsid w:val="0EBF67BE"/>
    <w:rsid w:val="0EC13421"/>
    <w:rsid w:val="0ECD1034"/>
    <w:rsid w:val="0EFE2F29"/>
    <w:rsid w:val="0F1D24DA"/>
    <w:rsid w:val="0F4A4965"/>
    <w:rsid w:val="0F6A47D7"/>
    <w:rsid w:val="0F6D7D2C"/>
    <w:rsid w:val="0F961B01"/>
    <w:rsid w:val="0FEA280A"/>
    <w:rsid w:val="103B70AE"/>
    <w:rsid w:val="104B4279"/>
    <w:rsid w:val="104E7D2B"/>
    <w:rsid w:val="106946FA"/>
    <w:rsid w:val="106F1380"/>
    <w:rsid w:val="10A442D9"/>
    <w:rsid w:val="10CD3AA4"/>
    <w:rsid w:val="10E540AC"/>
    <w:rsid w:val="11012259"/>
    <w:rsid w:val="111044BB"/>
    <w:rsid w:val="113C1F14"/>
    <w:rsid w:val="11734E3B"/>
    <w:rsid w:val="11BA6625"/>
    <w:rsid w:val="11DC205D"/>
    <w:rsid w:val="11FC4C26"/>
    <w:rsid w:val="121C7C9B"/>
    <w:rsid w:val="122125EA"/>
    <w:rsid w:val="122B0FC3"/>
    <w:rsid w:val="12454418"/>
    <w:rsid w:val="12F03FDB"/>
    <w:rsid w:val="133E373D"/>
    <w:rsid w:val="1363129C"/>
    <w:rsid w:val="13D74991"/>
    <w:rsid w:val="14085FEC"/>
    <w:rsid w:val="143970DE"/>
    <w:rsid w:val="147F3E76"/>
    <w:rsid w:val="14871C3B"/>
    <w:rsid w:val="14BD2115"/>
    <w:rsid w:val="14C531BA"/>
    <w:rsid w:val="156D7075"/>
    <w:rsid w:val="15756040"/>
    <w:rsid w:val="15CA6F7A"/>
    <w:rsid w:val="15EE6D18"/>
    <w:rsid w:val="16C131F6"/>
    <w:rsid w:val="16D8607E"/>
    <w:rsid w:val="173B3541"/>
    <w:rsid w:val="17756E0B"/>
    <w:rsid w:val="17853822"/>
    <w:rsid w:val="17C403AD"/>
    <w:rsid w:val="18291701"/>
    <w:rsid w:val="183D6A81"/>
    <w:rsid w:val="18434EDA"/>
    <w:rsid w:val="187D2866"/>
    <w:rsid w:val="189D39F9"/>
    <w:rsid w:val="18AB4751"/>
    <w:rsid w:val="18FF6912"/>
    <w:rsid w:val="19243BAC"/>
    <w:rsid w:val="192740CD"/>
    <w:rsid w:val="1973304D"/>
    <w:rsid w:val="19904552"/>
    <w:rsid w:val="19AE5497"/>
    <w:rsid w:val="19F11775"/>
    <w:rsid w:val="1A5823C6"/>
    <w:rsid w:val="1A7915B8"/>
    <w:rsid w:val="1A807D07"/>
    <w:rsid w:val="1A9B4DC3"/>
    <w:rsid w:val="1AEF182E"/>
    <w:rsid w:val="1B704036"/>
    <w:rsid w:val="1B7B21AC"/>
    <w:rsid w:val="1B8B6122"/>
    <w:rsid w:val="1BA323E9"/>
    <w:rsid w:val="1BBA3485"/>
    <w:rsid w:val="1C3D02A1"/>
    <w:rsid w:val="1C3F1A78"/>
    <w:rsid w:val="1C8862C9"/>
    <w:rsid w:val="1C8D59C5"/>
    <w:rsid w:val="1D076542"/>
    <w:rsid w:val="1D5368AC"/>
    <w:rsid w:val="1DB37BCA"/>
    <w:rsid w:val="1DDA2008"/>
    <w:rsid w:val="1DE175C3"/>
    <w:rsid w:val="1E23392A"/>
    <w:rsid w:val="1E253381"/>
    <w:rsid w:val="1E2D5AEF"/>
    <w:rsid w:val="1E6812CB"/>
    <w:rsid w:val="1E9143FE"/>
    <w:rsid w:val="1ED32220"/>
    <w:rsid w:val="1EF61D2C"/>
    <w:rsid w:val="1F0A590E"/>
    <w:rsid w:val="1F0C379F"/>
    <w:rsid w:val="1F124DCC"/>
    <w:rsid w:val="1F41512E"/>
    <w:rsid w:val="1F5F5687"/>
    <w:rsid w:val="1F787E54"/>
    <w:rsid w:val="1F865547"/>
    <w:rsid w:val="1FA5572D"/>
    <w:rsid w:val="1FD777CD"/>
    <w:rsid w:val="1FFB2643"/>
    <w:rsid w:val="20310C81"/>
    <w:rsid w:val="204B6589"/>
    <w:rsid w:val="207167C9"/>
    <w:rsid w:val="207F3560"/>
    <w:rsid w:val="208E4800"/>
    <w:rsid w:val="20A34A1A"/>
    <w:rsid w:val="20F4351F"/>
    <w:rsid w:val="20F628FD"/>
    <w:rsid w:val="20FD7AEC"/>
    <w:rsid w:val="21B96760"/>
    <w:rsid w:val="21DE3E1E"/>
    <w:rsid w:val="222F4732"/>
    <w:rsid w:val="224B5CCF"/>
    <w:rsid w:val="227C2014"/>
    <w:rsid w:val="22C00531"/>
    <w:rsid w:val="22DB1D8B"/>
    <w:rsid w:val="22F151A5"/>
    <w:rsid w:val="23F6158E"/>
    <w:rsid w:val="24116731"/>
    <w:rsid w:val="24131AC3"/>
    <w:rsid w:val="24141B23"/>
    <w:rsid w:val="24187544"/>
    <w:rsid w:val="24474E50"/>
    <w:rsid w:val="24485B15"/>
    <w:rsid w:val="247456DF"/>
    <w:rsid w:val="247C7268"/>
    <w:rsid w:val="24905F09"/>
    <w:rsid w:val="24AC71E7"/>
    <w:rsid w:val="24EF6159"/>
    <w:rsid w:val="252D708C"/>
    <w:rsid w:val="255549CB"/>
    <w:rsid w:val="25CD640F"/>
    <w:rsid w:val="26B2401E"/>
    <w:rsid w:val="26B76B93"/>
    <w:rsid w:val="26C848AF"/>
    <w:rsid w:val="27050E90"/>
    <w:rsid w:val="27112C8A"/>
    <w:rsid w:val="279F4F9B"/>
    <w:rsid w:val="27B464B0"/>
    <w:rsid w:val="27EE1B70"/>
    <w:rsid w:val="28174D38"/>
    <w:rsid w:val="2837662B"/>
    <w:rsid w:val="28397D8D"/>
    <w:rsid w:val="28855261"/>
    <w:rsid w:val="28C11C00"/>
    <w:rsid w:val="28C24029"/>
    <w:rsid w:val="28E5239B"/>
    <w:rsid w:val="28F05192"/>
    <w:rsid w:val="28F50F3A"/>
    <w:rsid w:val="29333B30"/>
    <w:rsid w:val="293B2135"/>
    <w:rsid w:val="29E710BB"/>
    <w:rsid w:val="2A243CEE"/>
    <w:rsid w:val="2A2D1913"/>
    <w:rsid w:val="2A636E1D"/>
    <w:rsid w:val="2A8F70FE"/>
    <w:rsid w:val="2A9170FB"/>
    <w:rsid w:val="2AA66046"/>
    <w:rsid w:val="2AED789D"/>
    <w:rsid w:val="2AF67E2C"/>
    <w:rsid w:val="2AFB6893"/>
    <w:rsid w:val="2B12275F"/>
    <w:rsid w:val="2B8868DF"/>
    <w:rsid w:val="2BCD0DE9"/>
    <w:rsid w:val="2BFB3128"/>
    <w:rsid w:val="2C1B1A0A"/>
    <w:rsid w:val="2C2475FA"/>
    <w:rsid w:val="2C295D49"/>
    <w:rsid w:val="2CF1333D"/>
    <w:rsid w:val="2D1E047B"/>
    <w:rsid w:val="2D691E8F"/>
    <w:rsid w:val="2D9758A7"/>
    <w:rsid w:val="2D9E48E8"/>
    <w:rsid w:val="2DA331CC"/>
    <w:rsid w:val="2DA54273"/>
    <w:rsid w:val="2DBF4E1C"/>
    <w:rsid w:val="2E2F7717"/>
    <w:rsid w:val="2E400094"/>
    <w:rsid w:val="2E8C0CED"/>
    <w:rsid w:val="2EE06C4A"/>
    <w:rsid w:val="2F5B2EA5"/>
    <w:rsid w:val="2FF96CC5"/>
    <w:rsid w:val="3025751D"/>
    <w:rsid w:val="30422CBD"/>
    <w:rsid w:val="30760AC1"/>
    <w:rsid w:val="30D66D08"/>
    <w:rsid w:val="31216728"/>
    <w:rsid w:val="314A7B93"/>
    <w:rsid w:val="31713F3C"/>
    <w:rsid w:val="31AE180F"/>
    <w:rsid w:val="324438B4"/>
    <w:rsid w:val="3289605F"/>
    <w:rsid w:val="32A56F1B"/>
    <w:rsid w:val="32D72ED3"/>
    <w:rsid w:val="330752C3"/>
    <w:rsid w:val="330907C6"/>
    <w:rsid w:val="331039D5"/>
    <w:rsid w:val="333D6942"/>
    <w:rsid w:val="334A3DE7"/>
    <w:rsid w:val="336817DB"/>
    <w:rsid w:val="336E28D5"/>
    <w:rsid w:val="339E2E41"/>
    <w:rsid w:val="33AD0392"/>
    <w:rsid w:val="33F35999"/>
    <w:rsid w:val="33FE086F"/>
    <w:rsid w:val="34F23B6A"/>
    <w:rsid w:val="3548202B"/>
    <w:rsid w:val="355E3547"/>
    <w:rsid w:val="35CD435B"/>
    <w:rsid w:val="361F4778"/>
    <w:rsid w:val="36430E96"/>
    <w:rsid w:val="367407E3"/>
    <w:rsid w:val="368D2AEC"/>
    <w:rsid w:val="3696201C"/>
    <w:rsid w:val="36A741EF"/>
    <w:rsid w:val="36D76309"/>
    <w:rsid w:val="36F510B4"/>
    <w:rsid w:val="37022153"/>
    <w:rsid w:val="37180252"/>
    <w:rsid w:val="37217BDE"/>
    <w:rsid w:val="379D6FCC"/>
    <w:rsid w:val="37A4799E"/>
    <w:rsid w:val="37E82611"/>
    <w:rsid w:val="37FA02A8"/>
    <w:rsid w:val="381934FF"/>
    <w:rsid w:val="383252C1"/>
    <w:rsid w:val="38405F02"/>
    <w:rsid w:val="385B0589"/>
    <w:rsid w:val="385D1988"/>
    <w:rsid w:val="3867187C"/>
    <w:rsid w:val="388C6C54"/>
    <w:rsid w:val="388F7CB8"/>
    <w:rsid w:val="38A51450"/>
    <w:rsid w:val="38C70E52"/>
    <w:rsid w:val="38FF6C38"/>
    <w:rsid w:val="393F1F7B"/>
    <w:rsid w:val="39505603"/>
    <w:rsid w:val="3954028D"/>
    <w:rsid w:val="39880C2B"/>
    <w:rsid w:val="398A1B6E"/>
    <w:rsid w:val="3A226456"/>
    <w:rsid w:val="3A2364A9"/>
    <w:rsid w:val="3A5801E1"/>
    <w:rsid w:val="3A6460E0"/>
    <w:rsid w:val="3A965955"/>
    <w:rsid w:val="3B1B3AB6"/>
    <w:rsid w:val="3B301B8F"/>
    <w:rsid w:val="3B4B78C1"/>
    <w:rsid w:val="3B720577"/>
    <w:rsid w:val="3B744119"/>
    <w:rsid w:val="3BD611E7"/>
    <w:rsid w:val="3BEA5746"/>
    <w:rsid w:val="3BF511EF"/>
    <w:rsid w:val="3C15312E"/>
    <w:rsid w:val="3CEE7B4B"/>
    <w:rsid w:val="3D442443"/>
    <w:rsid w:val="3D6263BA"/>
    <w:rsid w:val="3DF938C5"/>
    <w:rsid w:val="3E11121B"/>
    <w:rsid w:val="3E825F9A"/>
    <w:rsid w:val="3E8535E0"/>
    <w:rsid w:val="3EC9670E"/>
    <w:rsid w:val="3EFC23E1"/>
    <w:rsid w:val="3F111C14"/>
    <w:rsid w:val="3F2048EA"/>
    <w:rsid w:val="3F3F5454"/>
    <w:rsid w:val="3F41765D"/>
    <w:rsid w:val="3F4B73DD"/>
    <w:rsid w:val="3F5662B8"/>
    <w:rsid w:val="3F6267B3"/>
    <w:rsid w:val="3F776373"/>
    <w:rsid w:val="3F7B6F91"/>
    <w:rsid w:val="3F9B217F"/>
    <w:rsid w:val="3FD7722F"/>
    <w:rsid w:val="3FE56D72"/>
    <w:rsid w:val="3FFD3288"/>
    <w:rsid w:val="400820FF"/>
    <w:rsid w:val="4059023B"/>
    <w:rsid w:val="40F360AA"/>
    <w:rsid w:val="410339EC"/>
    <w:rsid w:val="418C7B2B"/>
    <w:rsid w:val="41AC774B"/>
    <w:rsid w:val="41AD29CC"/>
    <w:rsid w:val="422937A7"/>
    <w:rsid w:val="426278AD"/>
    <w:rsid w:val="426C3539"/>
    <w:rsid w:val="42865113"/>
    <w:rsid w:val="429B3293"/>
    <w:rsid w:val="42DF7684"/>
    <w:rsid w:val="42F762E4"/>
    <w:rsid w:val="431125A4"/>
    <w:rsid w:val="43345741"/>
    <w:rsid w:val="437B7FF2"/>
    <w:rsid w:val="43A93D0E"/>
    <w:rsid w:val="43A97591"/>
    <w:rsid w:val="43AA1CD1"/>
    <w:rsid w:val="44027C20"/>
    <w:rsid w:val="442645BE"/>
    <w:rsid w:val="44364BF7"/>
    <w:rsid w:val="443A35FD"/>
    <w:rsid w:val="4475332C"/>
    <w:rsid w:val="447D7569"/>
    <w:rsid w:val="44AC44CC"/>
    <w:rsid w:val="44B158A4"/>
    <w:rsid w:val="44D10B00"/>
    <w:rsid w:val="44E73FC5"/>
    <w:rsid w:val="45131914"/>
    <w:rsid w:val="45BD7FC1"/>
    <w:rsid w:val="45FA0FEF"/>
    <w:rsid w:val="461D738B"/>
    <w:rsid w:val="464C1D63"/>
    <w:rsid w:val="46554A90"/>
    <w:rsid w:val="46606805"/>
    <w:rsid w:val="46631BF5"/>
    <w:rsid w:val="46730A3A"/>
    <w:rsid w:val="468F27AB"/>
    <w:rsid w:val="46D851CA"/>
    <w:rsid w:val="46F9118F"/>
    <w:rsid w:val="4700520A"/>
    <w:rsid w:val="47144997"/>
    <w:rsid w:val="472004FD"/>
    <w:rsid w:val="47213A23"/>
    <w:rsid w:val="47963431"/>
    <w:rsid w:val="479A7B3A"/>
    <w:rsid w:val="47A852AC"/>
    <w:rsid w:val="485965C0"/>
    <w:rsid w:val="48CB1735"/>
    <w:rsid w:val="49264A0F"/>
    <w:rsid w:val="494E2BA8"/>
    <w:rsid w:val="49614804"/>
    <w:rsid w:val="499B2ED9"/>
    <w:rsid w:val="49CD2859"/>
    <w:rsid w:val="49E53327"/>
    <w:rsid w:val="49F20BCD"/>
    <w:rsid w:val="4A0A0904"/>
    <w:rsid w:val="4A64791A"/>
    <w:rsid w:val="4AA45376"/>
    <w:rsid w:val="4B3B0528"/>
    <w:rsid w:val="4BA5726B"/>
    <w:rsid w:val="4BAF057A"/>
    <w:rsid w:val="4BB749F7"/>
    <w:rsid w:val="4BF56DAC"/>
    <w:rsid w:val="4BFF2F3E"/>
    <w:rsid w:val="4C681E90"/>
    <w:rsid w:val="4C8500B2"/>
    <w:rsid w:val="4C9D5A08"/>
    <w:rsid w:val="4CDD5981"/>
    <w:rsid w:val="4D203016"/>
    <w:rsid w:val="4E634927"/>
    <w:rsid w:val="4E9C1E38"/>
    <w:rsid w:val="4EF93A1B"/>
    <w:rsid w:val="4F0270DD"/>
    <w:rsid w:val="4F1305DF"/>
    <w:rsid w:val="4F2A5AAD"/>
    <w:rsid w:val="4F5D231B"/>
    <w:rsid w:val="4F621025"/>
    <w:rsid w:val="4FD03591"/>
    <w:rsid w:val="4FD60387"/>
    <w:rsid w:val="4FDA7ECB"/>
    <w:rsid w:val="4FE95919"/>
    <w:rsid w:val="4FF13D5E"/>
    <w:rsid w:val="500C6EE1"/>
    <w:rsid w:val="50157C11"/>
    <w:rsid w:val="506A3DE7"/>
    <w:rsid w:val="507265A8"/>
    <w:rsid w:val="50750E8F"/>
    <w:rsid w:val="50917C7F"/>
    <w:rsid w:val="50BB13FC"/>
    <w:rsid w:val="50DB40B6"/>
    <w:rsid w:val="50DC29A4"/>
    <w:rsid w:val="513350BD"/>
    <w:rsid w:val="51583D35"/>
    <w:rsid w:val="51E934CF"/>
    <w:rsid w:val="52176471"/>
    <w:rsid w:val="521C58B9"/>
    <w:rsid w:val="528724D5"/>
    <w:rsid w:val="52990A50"/>
    <w:rsid w:val="529E5AB1"/>
    <w:rsid w:val="53675C14"/>
    <w:rsid w:val="53F820DA"/>
    <w:rsid w:val="53FB09AA"/>
    <w:rsid w:val="540F0175"/>
    <w:rsid w:val="541B7A0B"/>
    <w:rsid w:val="543E24C9"/>
    <w:rsid w:val="54DE1C8C"/>
    <w:rsid w:val="54F247A2"/>
    <w:rsid w:val="54F33BD5"/>
    <w:rsid w:val="551253DD"/>
    <w:rsid w:val="554D3DB3"/>
    <w:rsid w:val="55B179B8"/>
    <w:rsid w:val="562D4F3D"/>
    <w:rsid w:val="565405AF"/>
    <w:rsid w:val="56794CD2"/>
    <w:rsid w:val="56BA2DE4"/>
    <w:rsid w:val="56E635CA"/>
    <w:rsid w:val="56F425F7"/>
    <w:rsid w:val="5721572B"/>
    <w:rsid w:val="573254EE"/>
    <w:rsid w:val="57597E5D"/>
    <w:rsid w:val="5774308C"/>
    <w:rsid w:val="57C24009"/>
    <w:rsid w:val="57E148BE"/>
    <w:rsid w:val="58053089"/>
    <w:rsid w:val="581B2881"/>
    <w:rsid w:val="582D7E5C"/>
    <w:rsid w:val="588E49D7"/>
    <w:rsid w:val="58D514BD"/>
    <w:rsid w:val="58F1514E"/>
    <w:rsid w:val="591E0A43"/>
    <w:rsid w:val="59335165"/>
    <w:rsid w:val="59984901"/>
    <w:rsid w:val="59C52F98"/>
    <w:rsid w:val="59FC32A4"/>
    <w:rsid w:val="5A3057EC"/>
    <w:rsid w:val="5A35317A"/>
    <w:rsid w:val="5A597467"/>
    <w:rsid w:val="5A5F26D4"/>
    <w:rsid w:val="5A6D4329"/>
    <w:rsid w:val="5A7E7FCF"/>
    <w:rsid w:val="5AC340DA"/>
    <w:rsid w:val="5AF15AAE"/>
    <w:rsid w:val="5BA9396F"/>
    <w:rsid w:val="5BB80443"/>
    <w:rsid w:val="5BBB7019"/>
    <w:rsid w:val="5BD45F5F"/>
    <w:rsid w:val="5BDC7F1B"/>
    <w:rsid w:val="5C060486"/>
    <w:rsid w:val="5C4821F4"/>
    <w:rsid w:val="5C50671D"/>
    <w:rsid w:val="5D240F5B"/>
    <w:rsid w:val="5D2F0660"/>
    <w:rsid w:val="5D6B1052"/>
    <w:rsid w:val="5D890602"/>
    <w:rsid w:val="5DC14466"/>
    <w:rsid w:val="5DD1095A"/>
    <w:rsid w:val="5DF3171D"/>
    <w:rsid w:val="5E085090"/>
    <w:rsid w:val="5E2969D0"/>
    <w:rsid w:val="5E5B3C6A"/>
    <w:rsid w:val="5E797F0A"/>
    <w:rsid w:val="5E8F01D8"/>
    <w:rsid w:val="5F1106DC"/>
    <w:rsid w:val="5F1A742E"/>
    <w:rsid w:val="5F283FB7"/>
    <w:rsid w:val="5F51216C"/>
    <w:rsid w:val="5FA25D50"/>
    <w:rsid w:val="5FC637A2"/>
    <w:rsid w:val="6014304D"/>
    <w:rsid w:val="60212CFC"/>
    <w:rsid w:val="608C154E"/>
    <w:rsid w:val="6095415D"/>
    <w:rsid w:val="60AB578E"/>
    <w:rsid w:val="60BB0042"/>
    <w:rsid w:val="60D6409B"/>
    <w:rsid w:val="61836C08"/>
    <w:rsid w:val="61C80E2A"/>
    <w:rsid w:val="61CB04E9"/>
    <w:rsid w:val="61DA2A23"/>
    <w:rsid w:val="61DF5347"/>
    <w:rsid w:val="62372924"/>
    <w:rsid w:val="62430C54"/>
    <w:rsid w:val="62436A6F"/>
    <w:rsid w:val="6268457C"/>
    <w:rsid w:val="630311A9"/>
    <w:rsid w:val="63720844"/>
    <w:rsid w:val="63D3585F"/>
    <w:rsid w:val="63EE37FF"/>
    <w:rsid w:val="64113DFE"/>
    <w:rsid w:val="64137C1D"/>
    <w:rsid w:val="644012A2"/>
    <w:rsid w:val="64402B72"/>
    <w:rsid w:val="646765F5"/>
    <w:rsid w:val="646F277A"/>
    <w:rsid w:val="648E3672"/>
    <w:rsid w:val="64C228DE"/>
    <w:rsid w:val="64DA4701"/>
    <w:rsid w:val="65017422"/>
    <w:rsid w:val="65071D4D"/>
    <w:rsid w:val="65325FD8"/>
    <w:rsid w:val="65786B89"/>
    <w:rsid w:val="65827499"/>
    <w:rsid w:val="65B748B3"/>
    <w:rsid w:val="663E7EFC"/>
    <w:rsid w:val="66866AF8"/>
    <w:rsid w:val="674D2E7A"/>
    <w:rsid w:val="677667B0"/>
    <w:rsid w:val="67D0475F"/>
    <w:rsid w:val="67D80520"/>
    <w:rsid w:val="680B583D"/>
    <w:rsid w:val="6822600B"/>
    <w:rsid w:val="682C7077"/>
    <w:rsid w:val="695B2962"/>
    <w:rsid w:val="699275D3"/>
    <w:rsid w:val="699917CC"/>
    <w:rsid w:val="699C0552"/>
    <w:rsid w:val="69D13E5B"/>
    <w:rsid w:val="69FB26E5"/>
    <w:rsid w:val="6A482B34"/>
    <w:rsid w:val="6A6F309F"/>
    <w:rsid w:val="6A7F403D"/>
    <w:rsid w:val="6A841769"/>
    <w:rsid w:val="6ACA3CE6"/>
    <w:rsid w:val="6AFD2718"/>
    <w:rsid w:val="6AFE019A"/>
    <w:rsid w:val="6AFF5E08"/>
    <w:rsid w:val="6B014138"/>
    <w:rsid w:val="6B0B6A0B"/>
    <w:rsid w:val="6B1029F3"/>
    <w:rsid w:val="6B2438EE"/>
    <w:rsid w:val="6B2B4D5A"/>
    <w:rsid w:val="6B352872"/>
    <w:rsid w:val="6B8B6FE4"/>
    <w:rsid w:val="6C6B6665"/>
    <w:rsid w:val="6CC15964"/>
    <w:rsid w:val="6D216B9A"/>
    <w:rsid w:val="6D4E773F"/>
    <w:rsid w:val="6D583314"/>
    <w:rsid w:val="6D5D5C2E"/>
    <w:rsid w:val="6DD51EC1"/>
    <w:rsid w:val="6DF94623"/>
    <w:rsid w:val="6E14465E"/>
    <w:rsid w:val="6E3F0F36"/>
    <w:rsid w:val="6EBF35FD"/>
    <w:rsid w:val="6F013703"/>
    <w:rsid w:val="6F5B773E"/>
    <w:rsid w:val="6FB003B3"/>
    <w:rsid w:val="6FE544B0"/>
    <w:rsid w:val="6FF65B47"/>
    <w:rsid w:val="7023321B"/>
    <w:rsid w:val="702A6B12"/>
    <w:rsid w:val="706B757B"/>
    <w:rsid w:val="708704DF"/>
    <w:rsid w:val="71131B42"/>
    <w:rsid w:val="718A1C88"/>
    <w:rsid w:val="719A5423"/>
    <w:rsid w:val="71A87040"/>
    <w:rsid w:val="71D64195"/>
    <w:rsid w:val="71EA041B"/>
    <w:rsid w:val="72324FF0"/>
    <w:rsid w:val="723E657D"/>
    <w:rsid w:val="7280442B"/>
    <w:rsid w:val="72A15E0E"/>
    <w:rsid w:val="72BD41E9"/>
    <w:rsid w:val="72DB1B0D"/>
    <w:rsid w:val="7303369F"/>
    <w:rsid w:val="73042640"/>
    <w:rsid w:val="730F7D1B"/>
    <w:rsid w:val="733D4AD9"/>
    <w:rsid w:val="735E2B3B"/>
    <w:rsid w:val="740018E0"/>
    <w:rsid w:val="7412197B"/>
    <w:rsid w:val="74486FEB"/>
    <w:rsid w:val="744C085C"/>
    <w:rsid w:val="749B32CC"/>
    <w:rsid w:val="74AD4072"/>
    <w:rsid w:val="75072520"/>
    <w:rsid w:val="7512685B"/>
    <w:rsid w:val="75333B06"/>
    <w:rsid w:val="75A578B0"/>
    <w:rsid w:val="75F91508"/>
    <w:rsid w:val="765A625C"/>
    <w:rsid w:val="766D2785"/>
    <w:rsid w:val="769A4650"/>
    <w:rsid w:val="76AB7413"/>
    <w:rsid w:val="76CB1B74"/>
    <w:rsid w:val="76D44A02"/>
    <w:rsid w:val="772D0EA9"/>
    <w:rsid w:val="77617AE9"/>
    <w:rsid w:val="776F6DFF"/>
    <w:rsid w:val="779F579F"/>
    <w:rsid w:val="77AA019B"/>
    <w:rsid w:val="785F3DE7"/>
    <w:rsid w:val="78607A0C"/>
    <w:rsid w:val="78FF7CAA"/>
    <w:rsid w:val="79232FCD"/>
    <w:rsid w:val="792D51FC"/>
    <w:rsid w:val="79F37148"/>
    <w:rsid w:val="7A36690C"/>
    <w:rsid w:val="7A3B7874"/>
    <w:rsid w:val="7A9128CD"/>
    <w:rsid w:val="7A950E37"/>
    <w:rsid w:val="7AEC37D5"/>
    <w:rsid w:val="7BD173B3"/>
    <w:rsid w:val="7BFB4CC2"/>
    <w:rsid w:val="7C24561D"/>
    <w:rsid w:val="7CD00C48"/>
    <w:rsid w:val="7CDD5B4D"/>
    <w:rsid w:val="7D2D0569"/>
    <w:rsid w:val="7D305DD0"/>
    <w:rsid w:val="7D3569EB"/>
    <w:rsid w:val="7D3769B7"/>
    <w:rsid w:val="7DBD1049"/>
    <w:rsid w:val="7E4C1971"/>
    <w:rsid w:val="7EA75857"/>
    <w:rsid w:val="7ECA128F"/>
    <w:rsid w:val="7F1701D0"/>
    <w:rsid w:val="7F2064E1"/>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15"/>
    <w:unhideWhenUsed/>
    <w:qFormat/>
    <w:uiPriority w:val="99"/>
    <w:rPr>
      <w:b/>
      <w:bCs/>
    </w:rPr>
  </w:style>
  <w:style w:type="paragraph" w:styleId="5">
    <w:name w:val="annotation text"/>
    <w:basedOn w:val="1"/>
    <w:link w:val="16"/>
    <w:unhideWhenUsed/>
    <w:qFormat/>
    <w:uiPriority w:val="99"/>
    <w:pPr>
      <w:jc w:val="left"/>
    </w:pPr>
  </w:style>
  <w:style w:type="paragraph" w:styleId="6">
    <w:name w:val="Balloon Text"/>
    <w:basedOn w:val="1"/>
    <w:link w:val="17"/>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批注主题字符"/>
    <w:basedOn w:val="16"/>
    <w:link w:val="4"/>
    <w:semiHidden/>
    <w:qFormat/>
    <w:uiPriority w:val="99"/>
    <w:rPr>
      <w:rFonts w:ascii="Times New Roman" w:hAnsi="Times New Roman" w:eastAsia="宋体" w:cs="Times New Roman"/>
      <w:b/>
      <w:bCs/>
      <w:szCs w:val="24"/>
    </w:rPr>
  </w:style>
  <w:style w:type="character" w:customStyle="1" w:styleId="16">
    <w:name w:val="批注文字字符"/>
    <w:basedOn w:val="11"/>
    <w:link w:val="5"/>
    <w:semiHidden/>
    <w:qFormat/>
    <w:uiPriority w:val="99"/>
    <w:rPr>
      <w:rFonts w:ascii="Times New Roman" w:hAnsi="Times New Roman" w:eastAsia="宋体" w:cs="Times New Roman"/>
      <w:szCs w:val="24"/>
    </w:rPr>
  </w:style>
  <w:style w:type="character" w:customStyle="1" w:styleId="17">
    <w:name w:val="批注框文本字符"/>
    <w:basedOn w:val="11"/>
    <w:link w:val="6"/>
    <w:semiHidden/>
    <w:qFormat/>
    <w:uiPriority w:val="99"/>
    <w:rPr>
      <w:rFonts w:ascii="Times New Roman" w:hAnsi="Times New Roman" w:eastAsia="宋体" w:cs="Times New Roman"/>
      <w:sz w:val="18"/>
      <w:szCs w:val="18"/>
    </w:rPr>
  </w:style>
  <w:style w:type="character" w:customStyle="1" w:styleId="18">
    <w:name w:val="标题 2字符"/>
    <w:basedOn w:val="11"/>
    <w:link w:val="3"/>
    <w:qFormat/>
    <w:uiPriority w:val="0"/>
    <w:rPr>
      <w:rFonts w:ascii="Arial" w:hAnsi="Arial" w:eastAsia="黑体"/>
      <w:b/>
      <w:sz w:val="32"/>
    </w:rPr>
  </w:style>
  <w:style w:type="paragraph" w:customStyle="1" w:styleId="19">
    <w:name w:val="列出段落1"/>
    <w:basedOn w:val="1"/>
    <w:qFormat/>
    <w:uiPriority w:val="34"/>
    <w:pPr>
      <w:ind w:firstLine="420" w:firstLineChars="200"/>
    </w:pPr>
  </w:style>
  <w:style w:type="paragraph" w:customStyle="1" w:styleId="20">
    <w:name w:val="样式 楷体 四号 左"/>
    <w:basedOn w:val="1"/>
    <w:qFormat/>
    <w:uiPriority w:val="0"/>
    <w:pPr>
      <w:ind w:firstLine="560" w:firstLineChars="200"/>
    </w:pPr>
    <w:rPr>
      <w:rFonts w:hint="eastAsia" w:ascii="楷体" w:hAnsi="楷体" w:eastAsia="楷体"/>
      <w:sz w:val="28"/>
      <w:szCs w:val="28"/>
    </w:rPr>
  </w:style>
  <w:style w:type="paragraph" w:customStyle="1" w:styleId="21">
    <w:name w:val="_Style 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样式 楷体 四号 左1"/>
    <w:basedOn w:val="1"/>
    <w:qFormat/>
    <w:uiPriority w:val="0"/>
    <w:rPr>
      <w:rFonts w:hint="eastAsia" w:ascii="楷体" w:hAnsi="楷体" w:eastAsia="楷体"/>
      <w:sz w:val="28"/>
      <w:szCs w:val="28"/>
    </w:rPr>
  </w:style>
  <w:style w:type="paragraph" w:customStyle="1" w:styleId="23">
    <w:name w:val="列出段落11"/>
    <w:basedOn w:val="1"/>
    <w:qFormat/>
    <w:uiPriority w:val="34"/>
    <w:pPr>
      <w:ind w:firstLine="420" w:firstLineChars="200"/>
    </w:pPr>
  </w:style>
  <w:style w:type="paragraph" w:customStyle="1" w:styleId="24">
    <w:name w:val="样式1"/>
    <w:basedOn w:val="1"/>
    <w:qFormat/>
    <w:uiPriority w:val="0"/>
    <w:pPr>
      <w:spacing w:line="360" w:lineRule="auto"/>
      <w:ind w:firstLine="420" w:firstLineChars="200"/>
    </w:pPr>
    <w:rPr>
      <w:rFonts w:eastAsia="华文楷体"/>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3915</Words>
  <Characters>22319</Characters>
  <Lines>185</Lines>
  <Paragraphs>52</Paragraphs>
  <TotalTime>0</TotalTime>
  <ScaleCrop>false</ScaleCrop>
  <LinksUpToDate>false</LinksUpToDate>
  <CharactersWithSpaces>26182</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2017-04-07T04:16:00Z</dcterms:created>
  <dc:creator>ELIZABETH</dc:creator>
  <cp:lastModifiedBy>lenovo</cp:lastModifiedBy>
  <dcterms:modified xsi:type="dcterms:W3CDTF">2017-04-26T13:20:23Z</dcterms:modified>
  <dc:title>本稿仅为方便内部学习所用，非正式文稿，仅供参考！</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